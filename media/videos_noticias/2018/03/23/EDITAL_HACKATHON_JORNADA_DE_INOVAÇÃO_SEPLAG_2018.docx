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280" w:rsidRDefault="00D27A22">
      <w:pPr>
        <w:spacing w:line="20" w:lineRule="exact"/>
        <w:rPr>
          <w:sz w:val="24"/>
          <w:szCs w:val="24"/>
        </w:rPr>
      </w:pPr>
      <w:del w:id="0" w:author="Thiago Ávila" w:date="2018-02-22T13:57:00Z">
        <w:r w:rsidDel="00F259C7">
          <w:rPr>
            <w:noProof/>
            <w:sz w:val="24"/>
            <w:szCs w:val="24"/>
          </w:rPr>
          <w:drawing>
            <wp:anchor distT="0" distB="0" distL="114300" distR="114300" simplePos="0" relativeHeight="251624448" behindDoc="1" locked="0" layoutInCell="0" allowOverlap="1" wp14:anchorId="175581D0" wp14:editId="4661B751">
              <wp:simplePos x="0" y="0"/>
              <wp:positionH relativeFrom="column">
                <wp:posOffset>160020</wp:posOffset>
              </wp:positionH>
              <wp:positionV relativeFrom="paragraph">
                <wp:posOffset>12700</wp:posOffset>
              </wp:positionV>
              <wp:extent cx="5414010" cy="8890"/>
              <wp:effectExtent l="0" t="0" r="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/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14010" cy="889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</w:del>
    </w:p>
    <w:p w:rsidR="007E1280" w:rsidRDefault="007E1280">
      <w:pPr>
        <w:spacing w:line="324" w:lineRule="exact"/>
        <w:rPr>
          <w:sz w:val="24"/>
          <w:szCs w:val="24"/>
        </w:rPr>
      </w:pPr>
    </w:p>
    <w:p w:rsidR="007E1280" w:rsidRDefault="00D27A22" w:rsidP="00D27A22">
      <w:pPr>
        <w:spacing w:line="227" w:lineRule="auto"/>
        <w:ind w:left="260" w:right="266"/>
        <w:jc w:val="both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EDITAL DE LICITAÇÃO MODALIDADE </w:t>
      </w:r>
      <w:r w:rsidRPr="00D27A22">
        <w:rPr>
          <w:rFonts w:ascii="Calibri" w:eastAsia="Calibri" w:hAnsi="Calibri" w:cs="Calibri"/>
          <w:color w:val="FF0000"/>
        </w:rPr>
        <w:t xml:space="preserve">“CONCURSO” N° XX/2018 SEPLAG </w:t>
      </w:r>
      <w:r>
        <w:rPr>
          <w:rFonts w:ascii="Calibri" w:eastAsia="Calibri" w:hAnsi="Calibri" w:cs="Calibri"/>
        </w:rPr>
        <w:t xml:space="preserve">DESTINADO À REALIZAÇÃO DA 1ª JORNADA DE INOVAÇÃO EM GESTÃO PÚBLICA E SERVIÇOS PÚBLICOS DE ALAGOAS </w:t>
      </w:r>
    </w:p>
    <w:p w:rsidR="007E1280" w:rsidRDefault="007E1280">
      <w:pPr>
        <w:spacing w:line="282" w:lineRule="exact"/>
        <w:rPr>
          <w:sz w:val="24"/>
          <w:szCs w:val="24"/>
        </w:rPr>
      </w:pPr>
    </w:p>
    <w:p w:rsidR="007E1280" w:rsidRDefault="00D27A22">
      <w:pPr>
        <w:spacing w:line="244" w:lineRule="auto"/>
        <w:ind w:left="260" w:right="266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O Secretário de Estado d</w:t>
      </w:r>
      <w:ins w:id="1" w:author="Thiago Ávila" w:date="2018-02-19T11:25:00Z">
        <w:r>
          <w:rPr>
            <w:rFonts w:ascii="Calibri" w:eastAsia="Calibri" w:hAnsi="Calibri" w:cs="Calibri"/>
          </w:rPr>
          <w:t>o Planejamento, Gestão e Patrimônio</w:t>
        </w:r>
      </w:ins>
      <w:del w:id="2" w:author="Thiago Ávila" w:date="2018-02-19T11:25:00Z">
        <w:r w:rsidDel="00D27A22">
          <w:rPr>
            <w:rFonts w:ascii="Calibri" w:eastAsia="Calibri" w:hAnsi="Calibri" w:cs="Calibri"/>
          </w:rPr>
          <w:delText xml:space="preserve"> Fazenda</w:delText>
        </w:r>
      </w:del>
      <w:r>
        <w:rPr>
          <w:rFonts w:ascii="Calibri" w:eastAsia="Calibri" w:hAnsi="Calibri" w:cs="Calibri"/>
        </w:rPr>
        <w:t xml:space="preserve">, com fundamento na Lei n° 8.666, de 21 de junho de 1993, torna pública a abertura das inscrições para a edição </w:t>
      </w:r>
      <w:del w:id="3" w:author="Thiago Ávila" w:date="2018-02-19T11:25:00Z">
        <w:r w:rsidDel="00D27A22">
          <w:rPr>
            <w:rFonts w:ascii="Calibri" w:eastAsia="Calibri" w:hAnsi="Calibri" w:cs="Calibri"/>
          </w:rPr>
          <w:delText xml:space="preserve">do </w:delText>
        </w:r>
      </w:del>
      <w:ins w:id="4" w:author="Thiago Ávila" w:date="2018-02-19T11:25:00Z">
        <w:r>
          <w:rPr>
            <w:rFonts w:ascii="Calibri" w:eastAsia="Calibri" w:hAnsi="Calibri" w:cs="Calibri"/>
          </w:rPr>
          <w:t>da 1ª JORNADA DE INOVAÇÃO EM GESTÃO PÚBLICA E SERVIÇOS PÚBLICOS DE ALAGOAS</w:t>
        </w:r>
      </w:ins>
      <w:del w:id="5" w:author="Thiago Ávila" w:date="2018-02-19T11:25:00Z">
        <w:r w:rsidDel="00D27A22">
          <w:rPr>
            <w:rFonts w:ascii="Calibri" w:eastAsia="Calibri" w:hAnsi="Calibri" w:cs="Calibri"/>
          </w:rPr>
          <w:delText>HACKATHON INSANO 72H SEFAZ/AL</w:delText>
        </w:r>
      </w:del>
      <w:r>
        <w:rPr>
          <w:rFonts w:ascii="Calibri" w:eastAsia="Calibri" w:hAnsi="Calibri" w:cs="Calibri"/>
        </w:rPr>
        <w:t xml:space="preserve">, no período de </w:t>
      </w:r>
      <w:del w:id="6" w:author="Thiago Ávila" w:date="2018-02-19T11:25:00Z">
        <w:r w:rsidDel="00D27A22">
          <w:rPr>
            <w:rFonts w:ascii="Calibri" w:eastAsia="Calibri" w:hAnsi="Calibri" w:cs="Calibri"/>
          </w:rPr>
          <w:delText xml:space="preserve">07 </w:delText>
        </w:r>
      </w:del>
      <w:proofErr w:type="spellStart"/>
      <w:ins w:id="7" w:author="Thiago Ávila" w:date="2018-02-19T11:25:00Z">
        <w:r>
          <w:rPr>
            <w:rFonts w:ascii="Calibri" w:eastAsia="Calibri" w:hAnsi="Calibri" w:cs="Calibri"/>
          </w:rPr>
          <w:t>xx</w:t>
        </w:r>
        <w:proofErr w:type="spellEnd"/>
        <w:r>
          <w:rPr>
            <w:rFonts w:ascii="Calibri" w:eastAsia="Calibri" w:hAnsi="Calibri" w:cs="Calibri"/>
          </w:rPr>
          <w:t xml:space="preserve"> </w:t>
        </w:r>
      </w:ins>
      <w:r>
        <w:rPr>
          <w:rFonts w:ascii="Calibri" w:eastAsia="Calibri" w:hAnsi="Calibri" w:cs="Calibri"/>
        </w:rPr>
        <w:t xml:space="preserve">de </w:t>
      </w:r>
      <w:del w:id="8" w:author="Thiago Ávila" w:date="2018-02-19T11:25:00Z">
        <w:r w:rsidDel="00D27A22">
          <w:rPr>
            <w:rFonts w:ascii="Calibri" w:eastAsia="Calibri" w:hAnsi="Calibri" w:cs="Calibri"/>
          </w:rPr>
          <w:delText xml:space="preserve">julho </w:delText>
        </w:r>
      </w:del>
      <w:ins w:id="9" w:author="Thiago Ávila" w:date="2018-02-19T11:25:00Z">
        <w:r>
          <w:rPr>
            <w:rFonts w:ascii="Calibri" w:eastAsia="Calibri" w:hAnsi="Calibri" w:cs="Calibri"/>
          </w:rPr>
          <w:t xml:space="preserve">março </w:t>
        </w:r>
      </w:ins>
      <w:r>
        <w:rPr>
          <w:rFonts w:ascii="Calibri" w:eastAsia="Calibri" w:hAnsi="Calibri" w:cs="Calibri"/>
        </w:rPr>
        <w:t xml:space="preserve">a </w:t>
      </w:r>
      <w:del w:id="10" w:author="Thiago Ávila" w:date="2018-02-19T11:25:00Z">
        <w:r w:rsidDel="00D27A22">
          <w:rPr>
            <w:rFonts w:ascii="Calibri" w:eastAsia="Calibri" w:hAnsi="Calibri" w:cs="Calibri"/>
          </w:rPr>
          <w:delText xml:space="preserve">13 </w:delText>
        </w:r>
      </w:del>
      <w:proofErr w:type="spellStart"/>
      <w:ins w:id="11" w:author="Thiago Ávila" w:date="2018-02-19T11:25:00Z">
        <w:r>
          <w:rPr>
            <w:rFonts w:ascii="Calibri" w:eastAsia="Calibri" w:hAnsi="Calibri" w:cs="Calibri"/>
          </w:rPr>
          <w:t>xx</w:t>
        </w:r>
        <w:proofErr w:type="spellEnd"/>
        <w:r>
          <w:rPr>
            <w:rFonts w:ascii="Calibri" w:eastAsia="Calibri" w:hAnsi="Calibri" w:cs="Calibri"/>
          </w:rPr>
          <w:t xml:space="preserve"> </w:t>
        </w:r>
      </w:ins>
      <w:r>
        <w:rPr>
          <w:rFonts w:ascii="Calibri" w:eastAsia="Calibri" w:hAnsi="Calibri" w:cs="Calibri"/>
        </w:rPr>
        <w:t xml:space="preserve">de </w:t>
      </w:r>
      <w:del w:id="12" w:author="Thiago Ávila" w:date="2018-02-19T11:25:00Z">
        <w:r w:rsidDel="00D27A22">
          <w:rPr>
            <w:rFonts w:ascii="Calibri" w:eastAsia="Calibri" w:hAnsi="Calibri" w:cs="Calibri"/>
          </w:rPr>
          <w:delText xml:space="preserve">agosto </w:delText>
        </w:r>
      </w:del>
      <w:ins w:id="13" w:author="Thiago Ávila" w:date="2018-02-19T11:25:00Z">
        <w:r>
          <w:rPr>
            <w:rFonts w:ascii="Calibri" w:eastAsia="Calibri" w:hAnsi="Calibri" w:cs="Calibri"/>
          </w:rPr>
          <w:t xml:space="preserve">maio </w:t>
        </w:r>
      </w:ins>
      <w:r>
        <w:rPr>
          <w:rFonts w:ascii="Calibri" w:eastAsia="Calibri" w:hAnsi="Calibri" w:cs="Calibri"/>
        </w:rPr>
        <w:t xml:space="preserve">de </w:t>
      </w:r>
      <w:del w:id="14" w:author="Thiago Ávila" w:date="2018-02-19T11:25:00Z">
        <w:r w:rsidDel="00D27A22">
          <w:rPr>
            <w:rFonts w:ascii="Calibri" w:eastAsia="Calibri" w:hAnsi="Calibri" w:cs="Calibri"/>
          </w:rPr>
          <w:delText>2017</w:delText>
        </w:r>
      </w:del>
      <w:ins w:id="15" w:author="Thiago Ávila" w:date="2018-02-19T11:25:00Z">
        <w:r>
          <w:rPr>
            <w:rFonts w:ascii="Calibri" w:eastAsia="Calibri" w:hAnsi="Calibri" w:cs="Calibri"/>
          </w:rPr>
          <w:t>2018</w:t>
        </w:r>
      </w:ins>
      <w:r>
        <w:rPr>
          <w:rFonts w:ascii="Calibri" w:eastAsia="Calibri" w:hAnsi="Calibri" w:cs="Calibri"/>
        </w:rPr>
        <w:t>, nos termos deste regulamento e seus anexos.</w:t>
      </w:r>
    </w:p>
    <w:p w:rsidR="007E1280" w:rsidDel="00F259C7" w:rsidRDefault="007E1280">
      <w:pPr>
        <w:spacing w:line="200" w:lineRule="exact"/>
        <w:rPr>
          <w:del w:id="16" w:author="Thiago Ávila" w:date="2018-02-22T13:57:00Z"/>
          <w:sz w:val="24"/>
          <w:szCs w:val="24"/>
        </w:rPr>
      </w:pPr>
    </w:p>
    <w:p w:rsidR="007E1280" w:rsidRDefault="007E1280">
      <w:pPr>
        <w:spacing w:line="200" w:lineRule="exact"/>
        <w:rPr>
          <w:sz w:val="24"/>
          <w:szCs w:val="24"/>
        </w:rPr>
      </w:pPr>
    </w:p>
    <w:p w:rsidR="007E1280" w:rsidRDefault="007E1280">
      <w:pPr>
        <w:spacing w:line="228" w:lineRule="exact"/>
        <w:rPr>
          <w:sz w:val="24"/>
          <w:szCs w:val="24"/>
        </w:rPr>
      </w:pPr>
    </w:p>
    <w:p w:rsidR="007E1280" w:rsidRPr="00F259C7" w:rsidDel="00D27A22" w:rsidRDefault="00D27A22">
      <w:pPr>
        <w:ind w:right="6"/>
        <w:jc w:val="center"/>
        <w:rPr>
          <w:del w:id="17" w:author="Thiago Ávila" w:date="2018-02-19T11:25:00Z"/>
          <w:b/>
          <w:szCs w:val="20"/>
          <w:rPrChange w:id="18" w:author="Thiago Ávila" w:date="2018-02-22T13:57:00Z">
            <w:rPr>
              <w:del w:id="19" w:author="Thiago Ávila" w:date="2018-02-19T11:25:00Z"/>
              <w:sz w:val="20"/>
              <w:szCs w:val="20"/>
            </w:rPr>
          </w:rPrChange>
        </w:rPr>
      </w:pPr>
      <w:ins w:id="20" w:author="Thiago Ávila" w:date="2018-02-19T11:25:00Z">
        <w:r w:rsidRPr="00F259C7">
          <w:rPr>
            <w:rFonts w:ascii="Calibri" w:eastAsia="Calibri" w:hAnsi="Calibri" w:cs="Calibri"/>
            <w:b/>
            <w:sz w:val="24"/>
            <w:rPrChange w:id="21" w:author="Thiago Ávila" w:date="2018-02-22T13:57:00Z">
              <w:rPr>
                <w:rFonts w:ascii="Calibri" w:eastAsia="Calibri" w:hAnsi="Calibri" w:cs="Calibri"/>
              </w:rPr>
            </w:rPrChange>
          </w:rPr>
          <w:t xml:space="preserve">1ª JORNADA DE INOVAÇÃO EM GESTÃO PÚBLICA E SERVIÇOS PÚBLICOS DE ALAGOAS </w:t>
        </w:r>
      </w:ins>
      <w:del w:id="22" w:author="Thiago Ávila" w:date="2018-02-19T11:25:00Z">
        <w:r w:rsidRPr="00F259C7" w:rsidDel="00D27A22">
          <w:rPr>
            <w:rFonts w:ascii="Calibri" w:eastAsia="Calibri" w:hAnsi="Calibri" w:cs="Calibri"/>
            <w:b/>
            <w:sz w:val="24"/>
            <w:rPrChange w:id="23" w:author="Thiago Ávila" w:date="2018-02-22T13:57:00Z">
              <w:rPr>
                <w:rFonts w:ascii="Calibri" w:eastAsia="Calibri" w:hAnsi="Calibri" w:cs="Calibri"/>
              </w:rPr>
            </w:rPrChange>
          </w:rPr>
          <w:delText>HACKATHON SEFAZ/AL</w:delText>
        </w:r>
      </w:del>
    </w:p>
    <w:p w:rsidR="007E1280" w:rsidRPr="00F259C7" w:rsidRDefault="007E1280">
      <w:pPr>
        <w:spacing w:line="181" w:lineRule="exact"/>
        <w:jc w:val="center"/>
        <w:rPr>
          <w:b/>
          <w:sz w:val="28"/>
          <w:szCs w:val="24"/>
          <w:rPrChange w:id="24" w:author="Thiago Ávila" w:date="2018-02-22T13:57:00Z">
            <w:rPr>
              <w:sz w:val="24"/>
              <w:szCs w:val="24"/>
            </w:rPr>
          </w:rPrChange>
        </w:rPr>
        <w:pPrChange w:id="25" w:author="Thiago Ávila" w:date="2018-02-19T15:22:00Z">
          <w:pPr>
            <w:spacing w:line="181" w:lineRule="exact"/>
          </w:pPr>
        </w:pPrChange>
      </w:pPr>
    </w:p>
    <w:p w:rsidR="007E1280" w:rsidRPr="00F259C7" w:rsidRDefault="00D27A22">
      <w:pPr>
        <w:ind w:right="6"/>
        <w:jc w:val="center"/>
        <w:rPr>
          <w:b/>
          <w:szCs w:val="20"/>
          <w:rPrChange w:id="26" w:author="Thiago Ávila" w:date="2018-02-22T13:57:00Z">
            <w:rPr>
              <w:sz w:val="20"/>
              <w:szCs w:val="20"/>
            </w:rPr>
          </w:rPrChange>
        </w:rPr>
      </w:pPr>
      <w:r w:rsidRPr="00F259C7">
        <w:rPr>
          <w:rFonts w:ascii="Calibri" w:eastAsia="Calibri" w:hAnsi="Calibri" w:cs="Calibri"/>
          <w:b/>
          <w:sz w:val="24"/>
          <w:rPrChange w:id="27" w:author="Thiago Ávila" w:date="2018-02-22T13:57:00Z">
            <w:rPr>
              <w:rFonts w:ascii="Calibri" w:eastAsia="Calibri" w:hAnsi="Calibri" w:cs="Calibri"/>
            </w:rPr>
          </w:rPrChange>
        </w:rPr>
        <w:t>REGULAMENTO DO CONCURSO</w:t>
      </w:r>
    </w:p>
    <w:p w:rsidR="007E1280" w:rsidRDefault="007E1280">
      <w:pPr>
        <w:spacing w:line="185" w:lineRule="exact"/>
        <w:rPr>
          <w:sz w:val="24"/>
          <w:szCs w:val="24"/>
        </w:rPr>
      </w:pPr>
    </w:p>
    <w:p w:rsidR="007E1280" w:rsidRDefault="00D27A22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1 - OBJETO</w:t>
      </w:r>
    </w:p>
    <w:p w:rsidR="007E1280" w:rsidRDefault="007E1280">
      <w:pPr>
        <w:spacing w:line="232" w:lineRule="exact"/>
        <w:rPr>
          <w:sz w:val="24"/>
          <w:szCs w:val="24"/>
        </w:rPr>
      </w:pPr>
    </w:p>
    <w:p w:rsidR="007E1280" w:rsidRPr="007B12B4" w:rsidRDefault="00D27A22">
      <w:pPr>
        <w:pStyle w:val="PargrafodaLista"/>
        <w:numPr>
          <w:ilvl w:val="1"/>
          <w:numId w:val="25"/>
        </w:numPr>
        <w:spacing w:line="237" w:lineRule="auto"/>
        <w:ind w:right="266"/>
        <w:jc w:val="both"/>
        <w:rPr>
          <w:sz w:val="20"/>
          <w:szCs w:val="20"/>
        </w:rPr>
        <w:pPrChange w:id="28" w:author="Thiago Ávila" w:date="2018-02-19T11:33:00Z">
          <w:pPr>
            <w:spacing w:line="237" w:lineRule="auto"/>
            <w:ind w:left="260" w:right="266"/>
            <w:jc w:val="both"/>
          </w:pPr>
        </w:pPrChange>
      </w:pPr>
      <w:del w:id="29" w:author="Thiago Ávila" w:date="2018-02-19T11:32:00Z">
        <w:r w:rsidRPr="007B12B4" w:rsidDel="007B12B4">
          <w:rPr>
            <w:rFonts w:ascii="Calibri" w:eastAsia="Calibri" w:hAnsi="Calibri" w:cs="Calibri"/>
            <w:rPrChange w:id="30" w:author="Thiago Ávila" w:date="2018-02-19T11:32:00Z">
              <w:rPr>
                <w:rFonts w:eastAsia="Calibri"/>
              </w:rPr>
            </w:rPrChange>
          </w:rPr>
          <w:delText xml:space="preserve">1.1 </w:delText>
        </w:r>
      </w:del>
      <w:r w:rsidRPr="007B12B4">
        <w:rPr>
          <w:rFonts w:ascii="Calibri" w:eastAsia="Calibri" w:hAnsi="Calibri" w:cs="Calibri"/>
          <w:rPrChange w:id="31" w:author="Thiago Ávila" w:date="2018-02-19T11:32:00Z">
            <w:rPr>
              <w:rFonts w:eastAsia="Calibri"/>
            </w:rPr>
          </w:rPrChange>
        </w:rPr>
        <w:t xml:space="preserve">O concurso </w:t>
      </w:r>
      <w:ins w:id="32" w:author="Thiago Ávila" w:date="2018-02-19T11:26:00Z">
        <w:r w:rsidRPr="007B12B4">
          <w:rPr>
            <w:rFonts w:ascii="Calibri" w:eastAsia="Calibri" w:hAnsi="Calibri" w:cs="Calibri"/>
            <w:rPrChange w:id="33" w:author="Thiago Ávila" w:date="2018-02-19T11:32:00Z">
              <w:rPr>
                <w:rFonts w:eastAsia="Calibri"/>
              </w:rPr>
            </w:rPrChange>
          </w:rPr>
          <w:t>JORNADA DE INOVAÇÃO EM GESTÃO PÚBLICA E SERVIÇOS PÚBLICOS DE ALAGOAS</w:t>
        </w:r>
      </w:ins>
      <w:del w:id="34" w:author="Thiago Ávila" w:date="2018-02-19T11:26:00Z">
        <w:r w:rsidRPr="007B12B4" w:rsidDel="00D27A22">
          <w:rPr>
            <w:rFonts w:ascii="Calibri" w:eastAsia="Calibri" w:hAnsi="Calibri" w:cs="Calibri"/>
            <w:rPrChange w:id="35" w:author="Thiago Ávila" w:date="2018-02-19T11:32:00Z">
              <w:rPr>
                <w:rFonts w:eastAsia="Calibri"/>
              </w:rPr>
            </w:rPrChange>
          </w:rPr>
          <w:delText>Hackathon SEFAZ/AL</w:delText>
        </w:r>
      </w:del>
      <w:r w:rsidRPr="007B12B4">
        <w:rPr>
          <w:rFonts w:ascii="Calibri" w:eastAsia="Calibri" w:hAnsi="Calibri" w:cs="Calibri"/>
          <w:rPrChange w:id="36" w:author="Thiago Ávila" w:date="2018-02-19T11:32:00Z">
            <w:rPr>
              <w:rFonts w:eastAsia="Calibri"/>
            </w:rPr>
          </w:rPrChange>
        </w:rPr>
        <w:t xml:space="preserve"> tem por objeto o desenvolvimento de soluções </w:t>
      </w:r>
      <w:ins w:id="37" w:author="Thiago Ávila" w:date="2018-02-19T11:32:00Z">
        <w:r w:rsidR="007B12B4">
          <w:rPr>
            <w:rFonts w:ascii="Calibri" w:eastAsia="Calibri" w:hAnsi="Calibri" w:cs="Calibri"/>
          </w:rPr>
          <w:t xml:space="preserve">voltadas para a promoção da inovação na Gestão Pública e nos serviços públicos do Poder Executivo Estadual conforme </w:t>
        </w:r>
      </w:ins>
      <w:ins w:id="38" w:author="Thiago Ávila" w:date="2018-02-19T11:33:00Z">
        <w:r w:rsidR="007B12B4">
          <w:rPr>
            <w:rFonts w:ascii="Calibri" w:eastAsia="Calibri" w:hAnsi="Calibri" w:cs="Calibri"/>
          </w:rPr>
          <w:t xml:space="preserve">temas estipulados neste </w:t>
        </w:r>
        <w:proofErr w:type="gramStart"/>
        <w:r w:rsidR="007B12B4">
          <w:rPr>
            <w:rFonts w:ascii="Calibri" w:eastAsia="Calibri" w:hAnsi="Calibri" w:cs="Calibri"/>
          </w:rPr>
          <w:t>edital.</w:t>
        </w:r>
      </w:ins>
      <w:proofErr w:type="gramEnd"/>
      <w:del w:id="39" w:author="Thiago Ávila" w:date="2018-02-19T11:33:00Z">
        <w:r w:rsidRPr="007B12B4" w:rsidDel="007B12B4">
          <w:rPr>
            <w:rFonts w:ascii="Calibri" w:eastAsia="Calibri" w:hAnsi="Calibri" w:cs="Calibri"/>
            <w:rPrChange w:id="40" w:author="Thiago Ávila" w:date="2018-02-19T11:32:00Z">
              <w:rPr>
                <w:rFonts w:eastAsia="Calibri"/>
              </w:rPr>
            </w:rPrChange>
          </w:rPr>
          <w:delText>de software voltados para dispositivos móveis, no âmbito das atribuições da Secretaria de Estado da Fazenda</w:delText>
        </w:r>
      </w:del>
      <w:del w:id="41" w:author="Thiago Ávila" w:date="2018-02-19T15:22:00Z">
        <w:r w:rsidRPr="007B12B4" w:rsidDel="00B15234">
          <w:rPr>
            <w:rFonts w:ascii="Calibri" w:eastAsia="Calibri" w:hAnsi="Calibri" w:cs="Calibri"/>
            <w:rPrChange w:id="42" w:author="Thiago Ávila" w:date="2018-02-19T11:32:00Z">
              <w:rPr>
                <w:rFonts w:eastAsia="Calibri"/>
              </w:rPr>
            </w:rPrChange>
          </w:rPr>
          <w:delText>.</w:delText>
        </w:r>
      </w:del>
    </w:p>
    <w:p w:rsidR="007E1280" w:rsidRDefault="007E1280">
      <w:pPr>
        <w:spacing w:line="234" w:lineRule="exact"/>
        <w:rPr>
          <w:sz w:val="24"/>
          <w:szCs w:val="24"/>
        </w:rPr>
      </w:pPr>
    </w:p>
    <w:p w:rsidR="007E1280" w:rsidRDefault="00D27A22">
      <w:pPr>
        <w:spacing w:line="248" w:lineRule="auto"/>
        <w:ind w:left="260" w:right="266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1.2 O presente concurso visa promover um ambiente de inovação e colaboração entre </w:t>
      </w:r>
      <w:del w:id="43" w:author="Thiago Ávila" w:date="2018-02-19T11:33:00Z">
        <w:r w:rsidDel="007B12B4">
          <w:rPr>
            <w:rFonts w:ascii="Calibri" w:eastAsia="Calibri" w:hAnsi="Calibri" w:cs="Calibri"/>
          </w:rPr>
          <w:delText xml:space="preserve">a </w:delText>
        </w:r>
      </w:del>
      <w:ins w:id="44" w:author="Thiago Ávila" w:date="2018-02-19T11:33:00Z">
        <w:r w:rsidR="007B12B4">
          <w:rPr>
            <w:rFonts w:ascii="Calibri" w:eastAsia="Calibri" w:hAnsi="Calibri" w:cs="Calibri"/>
          </w:rPr>
          <w:t>o Governo do Estado de Alagoas</w:t>
        </w:r>
      </w:ins>
      <w:del w:id="45" w:author="Thiago Ávila" w:date="2018-02-19T11:33:00Z">
        <w:r w:rsidDel="007B12B4">
          <w:rPr>
            <w:rFonts w:ascii="Calibri" w:eastAsia="Calibri" w:hAnsi="Calibri" w:cs="Calibri"/>
          </w:rPr>
          <w:delText>SEFAZ</w:delText>
        </w:r>
      </w:del>
      <w:r>
        <w:rPr>
          <w:rFonts w:ascii="Calibri" w:eastAsia="Calibri" w:hAnsi="Calibri" w:cs="Calibri"/>
        </w:rPr>
        <w:t xml:space="preserve">, a comunidade universitária e a sociedade em geral, mesclando conhecimentos acadêmicos com </w:t>
      </w:r>
      <w:del w:id="46" w:author="Thiago Ávila" w:date="2018-02-19T15:22:00Z">
        <w:r w:rsidDel="00B15234">
          <w:rPr>
            <w:rFonts w:ascii="Calibri" w:eastAsia="Calibri" w:hAnsi="Calibri" w:cs="Calibri"/>
          </w:rPr>
          <w:delText xml:space="preserve">a </w:delText>
        </w:r>
      </w:del>
      <w:r>
        <w:rPr>
          <w:rFonts w:ascii="Calibri" w:eastAsia="Calibri" w:hAnsi="Calibri" w:cs="Calibri"/>
        </w:rPr>
        <w:t>práticas do mercado profissional, estimulando a criação de produtos com base nas tecnologias dos dispositivos móveis, a abertura de dados e a transferências destas tecnologias para a sociedade.</w:t>
      </w:r>
    </w:p>
    <w:p w:rsidR="007E1280" w:rsidRDefault="007E1280">
      <w:pPr>
        <w:spacing w:line="221" w:lineRule="exact"/>
        <w:rPr>
          <w:sz w:val="24"/>
          <w:szCs w:val="24"/>
        </w:rPr>
      </w:pPr>
    </w:p>
    <w:p w:rsidR="007E1280" w:rsidRDefault="00D27A22" w:rsidP="007B12B4">
      <w:pPr>
        <w:spacing w:line="244" w:lineRule="auto"/>
        <w:ind w:left="260" w:right="266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1.3 </w:t>
      </w:r>
      <w:del w:id="47" w:author="Thiago Ávila" w:date="2018-02-19T11:34:00Z">
        <w:r w:rsidDel="007B12B4">
          <w:rPr>
            <w:rFonts w:ascii="Calibri" w:eastAsia="Calibri" w:hAnsi="Calibri" w:cs="Calibri"/>
          </w:rPr>
          <w:delText>O Hackathon SEFAZ/AL</w:delText>
        </w:r>
      </w:del>
      <w:ins w:id="48" w:author="Thiago Ávila" w:date="2018-02-19T11:34:00Z">
        <w:r w:rsidR="007B12B4">
          <w:rPr>
            <w:rFonts w:ascii="Calibri" w:eastAsia="Calibri" w:hAnsi="Calibri" w:cs="Calibri"/>
          </w:rPr>
          <w:t>A JORNADA DE INOVAÇÃO EM GESTÃO PÚBLICA E SERVIÇOS PÚBLICOS DE ALAGOAS</w:t>
        </w:r>
      </w:ins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tem</w:t>
      </w:r>
      <w:proofErr w:type="gramEnd"/>
      <w:r>
        <w:rPr>
          <w:rFonts w:ascii="Calibri" w:eastAsia="Calibri" w:hAnsi="Calibri" w:cs="Calibri"/>
        </w:rPr>
        <w:t xml:space="preserve"> por objetivo promover o desenvolvimento de </w:t>
      </w:r>
      <w:ins w:id="49" w:author="Thiago Ávila" w:date="2018-02-19T11:34:00Z">
        <w:r w:rsidR="007B12B4">
          <w:rPr>
            <w:rFonts w:ascii="Calibri" w:eastAsia="Calibri" w:hAnsi="Calibri" w:cs="Calibri"/>
          </w:rPr>
          <w:t>soluções inovadoras, preferencialmente suportadas por recursos de Tecnologia da Informação e da Comunicação conforme temas identificados pela SEPLAG</w:t>
        </w:r>
      </w:ins>
      <w:ins w:id="50" w:author="Thiago Ávila" w:date="2018-02-19T11:35:00Z">
        <w:r w:rsidR="007B12B4">
          <w:rPr>
            <w:rFonts w:ascii="Calibri" w:eastAsia="Calibri" w:hAnsi="Calibri" w:cs="Calibri"/>
          </w:rPr>
          <w:t>/AL e estipulados neste edital.</w:t>
        </w:r>
      </w:ins>
      <w:del w:id="51" w:author="Thiago Ávila" w:date="2018-02-19T11:35:00Z">
        <w:r w:rsidDel="007B12B4">
          <w:rPr>
            <w:rFonts w:ascii="Calibri" w:eastAsia="Calibri" w:hAnsi="Calibri" w:cs="Calibri"/>
          </w:rPr>
          <w:delText>aplicativos móveis com foco nas tecnologias, produtos e serviços disponibilizados pela SEFAZ/AL, implementando as ideias inovadoras surgidas da Jornada de Inovação realizada pela SEFAZ/AL nos dias 01 e 02 de junho de 2017</w:delText>
        </w:r>
      </w:del>
      <w:r>
        <w:rPr>
          <w:rFonts w:ascii="Calibri" w:eastAsia="Calibri" w:hAnsi="Calibri" w:cs="Calibri"/>
        </w:rPr>
        <w:t>.</w:t>
      </w:r>
    </w:p>
    <w:p w:rsidR="007E1280" w:rsidRDefault="007E1280">
      <w:pPr>
        <w:spacing w:line="179" w:lineRule="exact"/>
        <w:rPr>
          <w:sz w:val="24"/>
          <w:szCs w:val="24"/>
        </w:rPr>
      </w:pPr>
    </w:p>
    <w:p w:rsidR="007E1280" w:rsidRDefault="00D27A22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</w:rPr>
        <w:t>1.3.1 - Os projetos de soluç</w:t>
      </w:r>
      <w:ins w:id="52" w:author="Thiago Ávila" w:date="2018-02-19T11:35:00Z">
        <w:r w:rsidR="007B12B4">
          <w:rPr>
            <w:rFonts w:ascii="Calibri" w:eastAsia="Calibri" w:hAnsi="Calibri" w:cs="Calibri"/>
          </w:rPr>
          <w:t>ões</w:t>
        </w:r>
      </w:ins>
      <w:del w:id="53" w:author="Thiago Ávila" w:date="2018-02-19T11:35:00Z">
        <w:r w:rsidDel="007B12B4">
          <w:rPr>
            <w:rFonts w:ascii="Calibri" w:eastAsia="Calibri" w:hAnsi="Calibri" w:cs="Calibri"/>
          </w:rPr>
          <w:delText>ão</w:delText>
        </w:r>
      </w:del>
      <w:r>
        <w:rPr>
          <w:rFonts w:ascii="Calibri" w:eastAsia="Calibri" w:hAnsi="Calibri" w:cs="Calibri"/>
        </w:rPr>
        <w:t xml:space="preserve"> </w:t>
      </w:r>
      <w:del w:id="54" w:author="Thiago Ávila" w:date="2018-02-19T11:36:00Z">
        <w:r w:rsidDel="007B12B4">
          <w:rPr>
            <w:rFonts w:ascii="Calibri" w:eastAsia="Calibri" w:hAnsi="Calibri" w:cs="Calibri"/>
          </w:rPr>
          <w:delText>de software</w:delText>
        </w:r>
      </w:del>
      <w:ins w:id="55" w:author="Thiago Ávila" w:date="2018-02-19T11:36:00Z">
        <w:r w:rsidR="007B12B4">
          <w:rPr>
            <w:rFonts w:ascii="Calibri" w:eastAsia="Calibri" w:hAnsi="Calibri" w:cs="Calibri"/>
          </w:rPr>
          <w:t>inovadoras</w:t>
        </w:r>
      </w:ins>
      <w:r>
        <w:rPr>
          <w:rFonts w:ascii="Calibri" w:eastAsia="Calibri" w:hAnsi="Calibri" w:cs="Calibri"/>
        </w:rPr>
        <w:t xml:space="preserve"> deverão ser:</w:t>
      </w:r>
    </w:p>
    <w:p w:rsidR="007E1280" w:rsidRDefault="007E1280">
      <w:pPr>
        <w:spacing w:line="229" w:lineRule="exact"/>
        <w:rPr>
          <w:sz w:val="24"/>
          <w:szCs w:val="24"/>
        </w:rPr>
      </w:pPr>
    </w:p>
    <w:p w:rsidR="007E1280" w:rsidRDefault="00D27A22">
      <w:pPr>
        <w:spacing w:line="227" w:lineRule="auto"/>
        <w:ind w:left="260" w:right="266" w:firstLine="708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1.3.1.1 </w:t>
      </w:r>
      <w:del w:id="56" w:author="Thiago Ávila" w:date="2018-02-19T11:37:00Z">
        <w:r w:rsidDel="007B12B4">
          <w:rPr>
            <w:rFonts w:ascii="Calibri" w:eastAsia="Calibri" w:hAnsi="Calibri" w:cs="Calibri"/>
          </w:rPr>
          <w:delText>pensados para utilização em dispositivos móveis, que utilizam sistema operacional Android e/ou iOS</w:delText>
        </w:r>
      </w:del>
      <w:ins w:id="57" w:author="Thiago Ávila" w:date="2018-02-19T11:37:00Z">
        <w:r w:rsidR="007B12B4">
          <w:rPr>
            <w:rFonts w:ascii="Calibri" w:eastAsia="Calibri" w:hAnsi="Calibri" w:cs="Calibri"/>
          </w:rPr>
          <w:t xml:space="preserve">Pensados para simplificar procedimentos </w:t>
        </w:r>
        <w:r w:rsidR="00227F87">
          <w:rPr>
            <w:rFonts w:ascii="Calibri" w:eastAsia="Calibri" w:hAnsi="Calibri" w:cs="Calibri"/>
          </w:rPr>
          <w:t>que aprimorem a gestão patrimonial do Poder Executivo Estadual e a oferta de alguns serviços públicos conforme especificados neste edital</w:t>
        </w:r>
      </w:ins>
      <w:r>
        <w:rPr>
          <w:rFonts w:ascii="Calibri" w:eastAsia="Calibri" w:hAnsi="Calibri" w:cs="Calibri"/>
        </w:rPr>
        <w:t>;</w:t>
      </w:r>
    </w:p>
    <w:p w:rsidR="007E1280" w:rsidRDefault="007E1280">
      <w:pPr>
        <w:spacing w:line="234" w:lineRule="exact"/>
        <w:rPr>
          <w:sz w:val="24"/>
          <w:szCs w:val="24"/>
        </w:rPr>
      </w:pPr>
    </w:p>
    <w:p w:rsidR="00227F87" w:rsidRDefault="00227F87">
      <w:pPr>
        <w:spacing w:line="244" w:lineRule="auto"/>
        <w:ind w:left="260" w:right="266" w:firstLine="708"/>
        <w:jc w:val="both"/>
        <w:rPr>
          <w:ins w:id="58" w:author="Thiago Ávila" w:date="2018-02-19T15:22:00Z"/>
          <w:rFonts w:ascii="Calibri" w:eastAsia="Calibri" w:hAnsi="Calibri" w:cs="Calibri"/>
        </w:rPr>
      </w:pPr>
      <w:ins w:id="59" w:author="Thiago Ávila" w:date="2018-02-19T11:38:00Z">
        <w:r>
          <w:rPr>
            <w:rFonts w:ascii="Calibri" w:eastAsia="Calibri" w:hAnsi="Calibri" w:cs="Calibri"/>
          </w:rPr>
          <w:t xml:space="preserve">1.3.1.2 </w:t>
        </w:r>
      </w:ins>
      <w:ins w:id="60" w:author="Thiago Ávila" w:date="2018-02-19T11:39:00Z">
        <w:r>
          <w:rPr>
            <w:rFonts w:ascii="Calibri" w:eastAsia="Calibri" w:hAnsi="Calibri" w:cs="Calibri"/>
          </w:rPr>
          <w:t xml:space="preserve">Disponibilizem artefatos que possam ser reutilizados pelo Poder Executivo Estadual sem nenhum custo adicional, licenciados preferencialmente nos moldes da Licença </w:t>
        </w:r>
        <w:proofErr w:type="spellStart"/>
        <w:r w:rsidRPr="00227F87">
          <w:rPr>
            <w:rFonts w:ascii="Calibri" w:eastAsia="Calibri" w:hAnsi="Calibri" w:cs="Calibri"/>
            <w:i/>
            <w:rPrChange w:id="61" w:author="Thiago Ávila" w:date="2018-02-19T11:40:00Z">
              <w:rPr>
                <w:rFonts w:ascii="Calibri" w:eastAsia="Calibri" w:hAnsi="Calibri" w:cs="Calibri"/>
              </w:rPr>
            </w:rPrChange>
          </w:rPr>
          <w:t>Creative</w:t>
        </w:r>
        <w:proofErr w:type="spellEnd"/>
        <w:r w:rsidRPr="00227F87">
          <w:rPr>
            <w:rFonts w:ascii="Calibri" w:eastAsia="Calibri" w:hAnsi="Calibri" w:cs="Calibri"/>
            <w:i/>
            <w:rPrChange w:id="62" w:author="Thiago Ávila" w:date="2018-02-19T11:40:00Z">
              <w:rPr>
                <w:rFonts w:ascii="Calibri" w:eastAsia="Calibri" w:hAnsi="Calibri" w:cs="Calibri"/>
              </w:rPr>
            </w:rPrChange>
          </w:rPr>
          <w:t xml:space="preserve"> </w:t>
        </w:r>
        <w:proofErr w:type="spellStart"/>
        <w:r w:rsidRPr="00227F87">
          <w:rPr>
            <w:rFonts w:ascii="Calibri" w:eastAsia="Calibri" w:hAnsi="Calibri" w:cs="Calibri"/>
            <w:i/>
            <w:rPrChange w:id="63" w:author="Thiago Ávila" w:date="2018-02-19T11:40:00Z">
              <w:rPr>
                <w:rFonts w:ascii="Calibri" w:eastAsia="Calibri" w:hAnsi="Calibri" w:cs="Calibri"/>
              </w:rPr>
            </w:rPrChange>
          </w:rPr>
          <w:t>Commons</w:t>
        </w:r>
        <w:proofErr w:type="spellEnd"/>
        <w:r>
          <w:rPr>
            <w:rFonts w:ascii="Calibri" w:eastAsia="Calibri" w:hAnsi="Calibri" w:cs="Calibri"/>
          </w:rPr>
          <w:t xml:space="preserve"> CC-BY</w:t>
        </w:r>
      </w:ins>
      <w:ins w:id="64" w:author="Thiago Ávila" w:date="2018-02-19T11:42:00Z">
        <w:r>
          <w:rPr>
            <w:rFonts w:ascii="Calibri" w:eastAsia="Calibri" w:hAnsi="Calibri" w:cs="Calibri"/>
          </w:rPr>
          <w:t xml:space="preserve"> NC 3.0 BR</w:t>
        </w:r>
        <w:proofErr w:type="gramStart"/>
        <w:r>
          <w:rPr>
            <w:rStyle w:val="Refdenotaderodap"/>
            <w:rFonts w:ascii="Calibri" w:eastAsia="Calibri" w:hAnsi="Calibri" w:cs="Calibri"/>
          </w:rPr>
          <w:footnoteReference w:id="1"/>
        </w:r>
      </w:ins>
      <w:proofErr w:type="gramEnd"/>
    </w:p>
    <w:p w:rsidR="00B15234" w:rsidRDefault="00B15234">
      <w:pPr>
        <w:spacing w:line="244" w:lineRule="auto"/>
        <w:ind w:left="260" w:right="266" w:firstLine="708"/>
        <w:jc w:val="both"/>
        <w:rPr>
          <w:ins w:id="66" w:author="Thiago Ávila" w:date="2018-02-19T11:38:00Z"/>
          <w:rFonts w:ascii="Calibri" w:eastAsia="Calibri" w:hAnsi="Calibri" w:cs="Calibri"/>
        </w:rPr>
      </w:pPr>
    </w:p>
    <w:p w:rsidR="007E1280" w:rsidRDefault="00D27A22">
      <w:pPr>
        <w:spacing w:line="244" w:lineRule="auto"/>
        <w:ind w:left="260" w:right="266" w:firstLine="708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1.3.1.</w:t>
      </w:r>
      <w:del w:id="67" w:author="Thiago Ávila" w:date="2018-02-19T11:38:00Z">
        <w:r w:rsidDel="00227F87">
          <w:rPr>
            <w:rFonts w:ascii="Calibri" w:eastAsia="Calibri" w:hAnsi="Calibri" w:cs="Calibri"/>
          </w:rPr>
          <w:delText xml:space="preserve">2 </w:delText>
        </w:r>
      </w:del>
      <w:proofErr w:type="gramStart"/>
      <w:ins w:id="68" w:author="Thiago Ávila" w:date="2018-02-19T11:38:00Z">
        <w:r w:rsidR="00227F87">
          <w:rPr>
            <w:rFonts w:ascii="Calibri" w:eastAsia="Calibri" w:hAnsi="Calibri" w:cs="Calibri"/>
          </w:rPr>
          <w:t>3</w:t>
        </w:r>
        <w:proofErr w:type="gramEnd"/>
        <w:r w:rsidR="00227F87">
          <w:rPr>
            <w:rFonts w:ascii="Calibri" w:eastAsia="Calibri" w:hAnsi="Calibri" w:cs="Calibri"/>
          </w:rPr>
          <w:t xml:space="preserve"> </w:t>
        </w:r>
      </w:ins>
      <w:ins w:id="69" w:author="Thiago Ávila" w:date="2018-02-19T11:36:00Z">
        <w:r w:rsidR="007B12B4">
          <w:rPr>
            <w:rFonts w:ascii="Calibri" w:eastAsia="Calibri" w:hAnsi="Calibri" w:cs="Calibri"/>
          </w:rPr>
          <w:t xml:space="preserve">Os projetos suportados por Tecnologia da Informação e da Comunicação deverão ser </w:t>
        </w:r>
      </w:ins>
      <w:del w:id="70" w:author="Thiago Ávila" w:date="2018-02-19T11:36:00Z">
        <w:r w:rsidDel="007B12B4">
          <w:rPr>
            <w:rFonts w:ascii="Calibri" w:eastAsia="Calibri" w:hAnsi="Calibri" w:cs="Calibri"/>
          </w:rPr>
          <w:delText xml:space="preserve">baseados </w:delText>
        </w:r>
      </w:del>
      <w:r>
        <w:rPr>
          <w:rFonts w:ascii="Calibri" w:eastAsia="Calibri" w:hAnsi="Calibri" w:cs="Calibri"/>
        </w:rPr>
        <w:t>em software livre e licenciados nos termos da licença livre GNU GPL v2.0, que compreende, entre outras, a exigência de disponibilização de códigos-fonte abertos, a liberdade de uso, a possibilidade de distribuição e de modificação do software, conforme exigências do artigo 111 da Lei n° 8.666, de 21 de junho de 1993;</w:t>
      </w:r>
    </w:p>
    <w:p w:rsidR="007E1280" w:rsidRDefault="007E1280">
      <w:pPr>
        <w:spacing w:line="177" w:lineRule="exact"/>
        <w:rPr>
          <w:sz w:val="24"/>
          <w:szCs w:val="24"/>
        </w:rPr>
      </w:pPr>
    </w:p>
    <w:p w:rsidR="007E1280" w:rsidRDefault="00D27A22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</w:rPr>
        <w:t>1.3.2 – Os temas dos projetos são:</w:t>
      </w:r>
    </w:p>
    <w:p w:rsidR="007E1280" w:rsidRDefault="007E1280">
      <w:pPr>
        <w:spacing w:line="183" w:lineRule="exact"/>
        <w:rPr>
          <w:sz w:val="24"/>
          <w:szCs w:val="24"/>
        </w:rPr>
      </w:pPr>
    </w:p>
    <w:p w:rsidR="00737D55" w:rsidRPr="00F259C7" w:rsidRDefault="00737D55">
      <w:pPr>
        <w:numPr>
          <w:ilvl w:val="0"/>
          <w:numId w:val="1"/>
        </w:numPr>
        <w:tabs>
          <w:tab w:val="left" w:pos="1200"/>
        </w:tabs>
        <w:ind w:left="1200" w:hanging="230"/>
        <w:rPr>
          <w:ins w:id="71" w:author="Thiago Ávila" w:date="2018-02-19T12:10:00Z"/>
          <w:rFonts w:ascii="Calibri" w:eastAsia="Calibri" w:hAnsi="Calibri" w:cs="Calibri"/>
          <w:color w:val="FF0000"/>
          <w:highlight w:val="yellow"/>
          <w:rPrChange w:id="72" w:author="Thiago Ávila" w:date="2018-02-22T13:58:00Z">
            <w:rPr>
              <w:ins w:id="73" w:author="Thiago Ávila" w:date="2018-02-19T12:10:00Z"/>
              <w:rFonts w:ascii="Calibri" w:eastAsia="Calibri" w:hAnsi="Calibri" w:cs="Calibri"/>
            </w:rPr>
          </w:rPrChange>
        </w:rPr>
      </w:pPr>
      <w:ins w:id="74" w:author="Thiago Ávila" w:date="2018-02-19T12:12:00Z">
        <w:r w:rsidRPr="00F259C7">
          <w:rPr>
            <w:rFonts w:ascii="Calibri" w:eastAsia="Calibri" w:hAnsi="Calibri" w:cs="Calibri"/>
            <w:color w:val="FF0000"/>
            <w:highlight w:val="yellow"/>
            <w:rPrChange w:id="75" w:author="Thiago Ávila" w:date="2018-02-22T13:58:00Z">
              <w:rPr>
                <w:rFonts w:ascii="Calibri" w:eastAsia="Calibri" w:hAnsi="Calibri" w:cs="Calibri"/>
              </w:rPr>
            </w:rPrChange>
          </w:rPr>
          <w:t xml:space="preserve">Modernização da Gestão do Patrimônio Público (Projeto: </w:t>
        </w:r>
      </w:ins>
      <w:ins w:id="76" w:author="Thiago Ávila" w:date="2018-02-19T12:10:00Z">
        <w:r w:rsidRPr="00F259C7">
          <w:rPr>
            <w:rFonts w:ascii="Calibri" w:eastAsia="Calibri" w:hAnsi="Calibri" w:cs="Calibri"/>
            <w:color w:val="FF0000"/>
            <w:highlight w:val="yellow"/>
            <w:rPrChange w:id="77" w:author="Thiago Ávila" w:date="2018-02-22T13:58:00Z">
              <w:rPr>
                <w:rFonts w:ascii="Calibri" w:eastAsia="Calibri" w:hAnsi="Calibri" w:cs="Calibri"/>
              </w:rPr>
            </w:rPrChange>
          </w:rPr>
          <w:t>Cuidando do Patrimônio Público – este recurso é seu</w:t>
        </w:r>
        <w:proofErr w:type="gramStart"/>
        <w:r w:rsidRPr="00F259C7">
          <w:rPr>
            <w:rFonts w:ascii="Calibri" w:eastAsia="Calibri" w:hAnsi="Calibri" w:cs="Calibri"/>
            <w:color w:val="FF0000"/>
            <w:highlight w:val="yellow"/>
            <w:rPrChange w:id="78" w:author="Thiago Ávila" w:date="2018-02-22T13:58:00Z">
              <w:rPr>
                <w:rFonts w:ascii="Calibri" w:eastAsia="Calibri" w:hAnsi="Calibri" w:cs="Calibri"/>
              </w:rPr>
            </w:rPrChange>
          </w:rPr>
          <w:t>!!!</w:t>
        </w:r>
      </w:ins>
      <w:proofErr w:type="gramEnd"/>
      <w:ins w:id="79" w:author="Thiago Ávila" w:date="2018-02-19T12:12:00Z">
        <w:r w:rsidRPr="00F259C7">
          <w:rPr>
            <w:rFonts w:ascii="Calibri" w:eastAsia="Calibri" w:hAnsi="Calibri" w:cs="Calibri"/>
            <w:color w:val="FF0000"/>
            <w:highlight w:val="yellow"/>
            <w:rPrChange w:id="80" w:author="Thiago Ávila" w:date="2018-02-22T13:58:00Z">
              <w:rPr>
                <w:rFonts w:ascii="Calibri" w:eastAsia="Calibri" w:hAnsi="Calibri" w:cs="Calibri"/>
              </w:rPr>
            </w:rPrChange>
          </w:rPr>
          <w:t>)</w:t>
        </w:r>
      </w:ins>
    </w:p>
    <w:p w:rsidR="00737D55" w:rsidRPr="00F259C7" w:rsidRDefault="00737D55">
      <w:pPr>
        <w:numPr>
          <w:ilvl w:val="0"/>
          <w:numId w:val="1"/>
        </w:numPr>
        <w:tabs>
          <w:tab w:val="left" w:pos="1200"/>
        </w:tabs>
        <w:ind w:left="1200" w:hanging="230"/>
        <w:rPr>
          <w:ins w:id="81" w:author="Thiago Ávila" w:date="2018-02-19T12:09:00Z"/>
          <w:rFonts w:ascii="Calibri" w:eastAsia="Calibri" w:hAnsi="Calibri" w:cs="Calibri"/>
          <w:color w:val="FF0000"/>
          <w:highlight w:val="yellow"/>
          <w:rPrChange w:id="82" w:author="Thiago Ávila" w:date="2018-02-22T13:58:00Z">
            <w:rPr>
              <w:ins w:id="83" w:author="Thiago Ávila" w:date="2018-02-19T12:09:00Z"/>
              <w:rFonts w:ascii="Calibri" w:eastAsia="Calibri" w:hAnsi="Calibri" w:cs="Calibri"/>
            </w:rPr>
          </w:rPrChange>
        </w:rPr>
      </w:pPr>
      <w:ins w:id="84" w:author="Thiago Ávila" w:date="2018-02-19T12:13:00Z">
        <w:r w:rsidRPr="00F259C7">
          <w:rPr>
            <w:rFonts w:ascii="Calibri" w:eastAsia="Calibri" w:hAnsi="Calibri" w:cs="Calibri"/>
            <w:color w:val="FF0000"/>
            <w:highlight w:val="yellow"/>
            <w:rPrChange w:id="85" w:author="Thiago Ávila" w:date="2018-02-22T13:58:00Z">
              <w:rPr>
                <w:rFonts w:ascii="Calibri" w:eastAsia="Calibri" w:hAnsi="Calibri" w:cs="Calibri"/>
              </w:rPr>
            </w:rPrChange>
          </w:rPr>
          <w:t xml:space="preserve">Modernização da oferta de serviços públicos ao cidadão alagoano (Projetos: </w:t>
        </w:r>
      </w:ins>
      <w:proofErr w:type="spellStart"/>
      <w:ins w:id="86" w:author="Thiago Ávila" w:date="2018-02-19T12:23:00Z">
        <w:r w:rsidR="00B97FBB" w:rsidRPr="00F259C7">
          <w:rPr>
            <w:rFonts w:ascii="Calibri" w:eastAsia="Calibri" w:hAnsi="Calibri" w:cs="Calibri"/>
            <w:color w:val="FF0000"/>
            <w:highlight w:val="yellow"/>
            <w:rPrChange w:id="87" w:author="Thiago Ávila" w:date="2018-02-22T13:58:00Z">
              <w:rPr>
                <w:rFonts w:ascii="Calibri" w:eastAsia="Calibri" w:hAnsi="Calibri" w:cs="Calibri"/>
              </w:rPr>
            </w:rPrChange>
          </w:rPr>
          <w:t>App</w:t>
        </w:r>
        <w:proofErr w:type="spellEnd"/>
        <w:r w:rsidR="00B97FBB" w:rsidRPr="00F259C7">
          <w:rPr>
            <w:rFonts w:ascii="Calibri" w:eastAsia="Calibri" w:hAnsi="Calibri" w:cs="Calibri"/>
            <w:color w:val="FF0000"/>
            <w:highlight w:val="yellow"/>
            <w:rPrChange w:id="88" w:author="Thiago Ávila" w:date="2018-02-22T13:58:00Z">
              <w:rPr>
                <w:rFonts w:ascii="Calibri" w:eastAsia="Calibri" w:hAnsi="Calibri" w:cs="Calibri"/>
              </w:rPr>
            </w:rPrChange>
          </w:rPr>
          <w:t xml:space="preserve"> </w:t>
        </w:r>
      </w:ins>
      <w:ins w:id="89" w:author="Thiago Ávila" w:date="2018-02-19T12:13:00Z">
        <w:r w:rsidRPr="00F259C7">
          <w:rPr>
            <w:rFonts w:ascii="Calibri" w:eastAsia="Calibri" w:hAnsi="Calibri" w:cs="Calibri"/>
            <w:color w:val="FF0000"/>
            <w:highlight w:val="yellow"/>
            <w:rPrChange w:id="90" w:author="Thiago Ávila" w:date="2018-02-22T13:58:00Z">
              <w:rPr>
                <w:rFonts w:ascii="Calibri" w:eastAsia="Calibri" w:hAnsi="Calibri" w:cs="Calibri"/>
              </w:rPr>
            </w:rPrChange>
          </w:rPr>
          <w:t xml:space="preserve">Novo Já! Mobile e </w:t>
        </w:r>
      </w:ins>
      <w:proofErr w:type="spellStart"/>
      <w:ins w:id="91" w:author="Thiago Ávila" w:date="2018-02-19T12:22:00Z">
        <w:r w:rsidR="00B97FBB" w:rsidRPr="00F259C7">
          <w:rPr>
            <w:rFonts w:ascii="Calibri" w:eastAsia="Calibri" w:hAnsi="Calibri" w:cs="Calibri"/>
            <w:color w:val="FF0000"/>
            <w:highlight w:val="yellow"/>
            <w:rPrChange w:id="92" w:author="Thiago Ávila" w:date="2018-02-22T13:58:00Z">
              <w:rPr>
                <w:rFonts w:ascii="Calibri" w:eastAsia="Calibri" w:hAnsi="Calibri" w:cs="Calibri"/>
              </w:rPr>
            </w:rPrChange>
          </w:rPr>
          <w:t>App</w:t>
        </w:r>
        <w:proofErr w:type="spellEnd"/>
        <w:r w:rsidR="00B97FBB" w:rsidRPr="00F259C7">
          <w:rPr>
            <w:rFonts w:ascii="Calibri" w:eastAsia="Calibri" w:hAnsi="Calibri" w:cs="Calibri"/>
            <w:color w:val="FF0000"/>
            <w:highlight w:val="yellow"/>
            <w:rPrChange w:id="93" w:author="Thiago Ávila" w:date="2018-02-22T13:58:00Z">
              <w:rPr>
                <w:rFonts w:ascii="Calibri" w:eastAsia="Calibri" w:hAnsi="Calibri" w:cs="Calibri"/>
              </w:rPr>
            </w:rPrChange>
          </w:rPr>
          <w:t xml:space="preserve"> Mapa dos Serviços Públicos</w:t>
        </w:r>
        <w:proofErr w:type="gramStart"/>
        <w:r w:rsidR="00B97FBB" w:rsidRPr="00F259C7">
          <w:rPr>
            <w:rFonts w:ascii="Calibri" w:eastAsia="Calibri" w:hAnsi="Calibri" w:cs="Calibri"/>
            <w:color w:val="FF0000"/>
            <w:highlight w:val="yellow"/>
            <w:rPrChange w:id="94" w:author="Thiago Ávila" w:date="2018-02-22T13:58:00Z">
              <w:rPr>
                <w:rFonts w:ascii="Calibri" w:eastAsia="Calibri" w:hAnsi="Calibri" w:cs="Calibri"/>
              </w:rPr>
            </w:rPrChange>
          </w:rPr>
          <w:t>)</w:t>
        </w:r>
      </w:ins>
      <w:proofErr w:type="gramEnd"/>
    </w:p>
    <w:p w:rsidR="007E1280" w:rsidDel="00B97FBB" w:rsidRDefault="00D27A22">
      <w:pPr>
        <w:numPr>
          <w:ilvl w:val="0"/>
          <w:numId w:val="1"/>
        </w:numPr>
        <w:tabs>
          <w:tab w:val="left" w:pos="1200"/>
        </w:tabs>
        <w:ind w:left="1200" w:hanging="230"/>
        <w:rPr>
          <w:del w:id="95" w:author="Thiago Ávila" w:date="2018-02-19T12:23:00Z"/>
          <w:rFonts w:ascii="Calibri" w:eastAsia="Calibri" w:hAnsi="Calibri" w:cs="Calibri"/>
        </w:rPr>
      </w:pPr>
      <w:del w:id="96" w:author="Thiago Ávila" w:date="2018-02-19T12:23:00Z">
        <w:r w:rsidDel="00B97FBB">
          <w:rPr>
            <w:rFonts w:ascii="Calibri" w:eastAsia="Calibri" w:hAnsi="Calibri" w:cs="Calibri"/>
          </w:rPr>
          <w:delText>Gestão de ficha funcional e funcionalidades correlatas ( Projeto: GP - MOB);</w:delText>
        </w:r>
      </w:del>
    </w:p>
    <w:p w:rsidR="007E1280" w:rsidDel="00B97FBB" w:rsidRDefault="007E1280">
      <w:pPr>
        <w:spacing w:line="180" w:lineRule="exact"/>
        <w:rPr>
          <w:del w:id="97" w:author="Thiago Ávila" w:date="2018-02-19T12:23:00Z"/>
          <w:rFonts w:ascii="Calibri" w:eastAsia="Calibri" w:hAnsi="Calibri" w:cs="Calibri"/>
        </w:rPr>
      </w:pPr>
    </w:p>
    <w:p w:rsidR="007E1280" w:rsidDel="00B97FBB" w:rsidRDefault="00D27A22">
      <w:pPr>
        <w:numPr>
          <w:ilvl w:val="0"/>
          <w:numId w:val="1"/>
        </w:numPr>
        <w:tabs>
          <w:tab w:val="left" w:pos="1200"/>
        </w:tabs>
        <w:ind w:left="1200" w:hanging="230"/>
        <w:rPr>
          <w:del w:id="98" w:author="Thiago Ávila" w:date="2018-02-19T12:23:00Z"/>
          <w:rFonts w:ascii="Calibri" w:eastAsia="Calibri" w:hAnsi="Calibri" w:cs="Calibri"/>
        </w:rPr>
      </w:pPr>
      <w:del w:id="99" w:author="Thiago Ávila" w:date="2018-02-19T12:23:00Z">
        <w:r w:rsidDel="00B97FBB">
          <w:rPr>
            <w:rFonts w:ascii="Calibri" w:eastAsia="Calibri" w:hAnsi="Calibri" w:cs="Calibri"/>
          </w:rPr>
          <w:delText>Nota Fiscal de Consumidor Eletrônica (Projeto : Economiza Alagoas);</w:delText>
        </w:r>
      </w:del>
    </w:p>
    <w:p w:rsidR="007E1280" w:rsidDel="00B97FBB" w:rsidRDefault="007E1280">
      <w:pPr>
        <w:spacing w:line="182" w:lineRule="exact"/>
        <w:rPr>
          <w:del w:id="100" w:author="Thiago Ávila" w:date="2018-02-19T12:23:00Z"/>
          <w:rFonts w:ascii="Calibri" w:eastAsia="Calibri" w:hAnsi="Calibri" w:cs="Calibri"/>
        </w:rPr>
      </w:pPr>
    </w:p>
    <w:p w:rsidR="007E1280" w:rsidDel="00B97FBB" w:rsidRDefault="00D27A22">
      <w:pPr>
        <w:numPr>
          <w:ilvl w:val="0"/>
          <w:numId w:val="1"/>
        </w:numPr>
        <w:tabs>
          <w:tab w:val="left" w:pos="1180"/>
        </w:tabs>
        <w:ind w:left="1180" w:hanging="210"/>
        <w:rPr>
          <w:del w:id="101" w:author="Thiago Ávila" w:date="2018-02-19T12:23:00Z"/>
          <w:rFonts w:ascii="Calibri" w:eastAsia="Calibri" w:hAnsi="Calibri" w:cs="Calibri"/>
        </w:rPr>
      </w:pPr>
      <w:del w:id="102" w:author="Thiago Ávila" w:date="2018-02-19T12:23:00Z">
        <w:r w:rsidDel="00B97FBB">
          <w:rPr>
            <w:rFonts w:ascii="Calibri" w:eastAsia="Calibri" w:hAnsi="Calibri" w:cs="Calibri"/>
          </w:rPr>
          <w:delText>Nota Fiscal Cidadã (Projetos: Participa e Eu Cidadão);</w:delText>
        </w:r>
      </w:del>
    </w:p>
    <w:p w:rsidR="007E1280" w:rsidDel="00B97FBB" w:rsidRDefault="007E1280">
      <w:pPr>
        <w:spacing w:line="180" w:lineRule="exact"/>
        <w:rPr>
          <w:del w:id="103" w:author="Thiago Ávila" w:date="2018-02-19T12:23:00Z"/>
          <w:rFonts w:ascii="Calibri" w:eastAsia="Calibri" w:hAnsi="Calibri" w:cs="Calibri"/>
        </w:rPr>
      </w:pPr>
    </w:p>
    <w:p w:rsidR="007E1280" w:rsidDel="00B97FBB" w:rsidRDefault="00D27A22">
      <w:pPr>
        <w:numPr>
          <w:ilvl w:val="0"/>
          <w:numId w:val="1"/>
        </w:numPr>
        <w:tabs>
          <w:tab w:val="left" w:pos="1200"/>
        </w:tabs>
        <w:ind w:left="1200" w:hanging="230"/>
        <w:rPr>
          <w:del w:id="104" w:author="Thiago Ávila" w:date="2018-02-19T12:23:00Z"/>
          <w:rFonts w:ascii="Calibri" w:eastAsia="Calibri" w:hAnsi="Calibri" w:cs="Calibri"/>
        </w:rPr>
      </w:pPr>
      <w:del w:id="105" w:author="Thiago Ávila" w:date="2018-02-19T12:23:00Z">
        <w:r w:rsidDel="00B97FBB">
          <w:rPr>
            <w:rFonts w:ascii="Calibri" w:eastAsia="Calibri" w:hAnsi="Calibri" w:cs="Calibri"/>
          </w:rPr>
          <w:delText>Serviços para o contribuinte (Projeto: Contribuinte Conectado).</w:delText>
        </w:r>
      </w:del>
    </w:p>
    <w:p w:rsidR="007E1280" w:rsidRDefault="007E1280">
      <w:pPr>
        <w:spacing w:line="20" w:lineRule="exact"/>
        <w:rPr>
          <w:sz w:val="20"/>
          <w:szCs w:val="20"/>
        </w:rPr>
      </w:pPr>
      <w:bookmarkStart w:id="106" w:name="page2"/>
      <w:bookmarkEnd w:id="106"/>
    </w:p>
    <w:p w:rsidR="007E1280" w:rsidRDefault="007E1280">
      <w:pPr>
        <w:spacing w:line="278" w:lineRule="exact"/>
        <w:rPr>
          <w:sz w:val="20"/>
          <w:szCs w:val="20"/>
        </w:rPr>
      </w:pPr>
    </w:p>
    <w:p w:rsidR="007E1280" w:rsidRDefault="00D27A22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2 - PARTICIPAÇÃO</w:t>
      </w:r>
    </w:p>
    <w:p w:rsidR="007E1280" w:rsidRDefault="007E1280">
      <w:pPr>
        <w:spacing w:line="232" w:lineRule="exact"/>
        <w:rPr>
          <w:sz w:val="20"/>
          <w:szCs w:val="20"/>
        </w:rPr>
      </w:pPr>
    </w:p>
    <w:p w:rsidR="007E1280" w:rsidRDefault="00D27A22">
      <w:pPr>
        <w:spacing w:line="238" w:lineRule="auto"/>
        <w:ind w:left="260" w:right="266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2.1 O presente concurso destina-se a estudantes de Instituição de Ensino Superior, Público ou Privado, de abrangência Nacional, bem como empresas e pessoas físicas que se interessem em participar do certame.</w:t>
      </w:r>
    </w:p>
    <w:p w:rsidR="007E1280" w:rsidRDefault="007E1280">
      <w:pPr>
        <w:spacing w:line="231" w:lineRule="exact"/>
        <w:rPr>
          <w:sz w:val="20"/>
          <w:szCs w:val="20"/>
        </w:rPr>
      </w:pPr>
    </w:p>
    <w:p w:rsidR="007E1280" w:rsidRDefault="00D27A22" w:rsidP="00957F3B">
      <w:pPr>
        <w:spacing w:line="227" w:lineRule="auto"/>
        <w:ind w:left="260" w:right="266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Parágrafo Único: </w:t>
      </w:r>
      <w:ins w:id="107" w:author="Thiago Ávila" w:date="2018-02-19T12:23:00Z">
        <w:r w:rsidR="00B97FBB">
          <w:rPr>
            <w:rFonts w:ascii="Calibri" w:eastAsia="Calibri" w:hAnsi="Calibri" w:cs="Calibri"/>
          </w:rPr>
          <w:t xml:space="preserve">Por se tratar de uma jornada de inovação, onde será necessária </w:t>
        </w:r>
      </w:ins>
      <w:ins w:id="108" w:author="Thiago Ávila" w:date="2018-02-19T12:28:00Z">
        <w:r w:rsidR="00957F3B">
          <w:rPr>
            <w:rFonts w:ascii="Calibri" w:eastAsia="Calibri" w:hAnsi="Calibri" w:cs="Calibri"/>
          </w:rPr>
          <w:t xml:space="preserve">a presença ininterrupta dos participantes por mais de 24 horas, somente serão permitidas </w:t>
        </w:r>
      </w:ins>
      <w:del w:id="109" w:author="Thiago Ávila" w:date="2018-02-19T12:28:00Z">
        <w:r w:rsidDel="00957F3B">
          <w:rPr>
            <w:rFonts w:ascii="Calibri" w:eastAsia="Calibri" w:hAnsi="Calibri" w:cs="Calibri"/>
          </w:rPr>
          <w:delText xml:space="preserve">Em função do formato de 72 horas do evento, só serão permitidas </w:delText>
        </w:r>
      </w:del>
      <w:r>
        <w:rPr>
          <w:rFonts w:ascii="Calibri" w:eastAsia="Calibri" w:hAnsi="Calibri" w:cs="Calibri"/>
        </w:rPr>
        <w:t>inscrições de maiores de 18 anos.</w:t>
      </w:r>
    </w:p>
    <w:p w:rsidR="007E1280" w:rsidRDefault="007E1280">
      <w:pPr>
        <w:spacing w:line="231" w:lineRule="exact"/>
        <w:rPr>
          <w:sz w:val="20"/>
          <w:szCs w:val="20"/>
        </w:rPr>
      </w:pPr>
    </w:p>
    <w:p w:rsidR="007E1280" w:rsidRDefault="00D27A22">
      <w:pPr>
        <w:spacing w:line="227" w:lineRule="auto"/>
        <w:ind w:left="260" w:right="266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2.2 </w:t>
      </w:r>
      <w:proofErr w:type="gramStart"/>
      <w:r>
        <w:rPr>
          <w:rFonts w:ascii="Calibri" w:eastAsia="Calibri" w:hAnsi="Calibri" w:cs="Calibri"/>
        </w:rPr>
        <w:t>É</w:t>
      </w:r>
      <w:proofErr w:type="gramEnd"/>
      <w:r>
        <w:rPr>
          <w:rFonts w:ascii="Calibri" w:eastAsia="Calibri" w:hAnsi="Calibri" w:cs="Calibri"/>
        </w:rPr>
        <w:t xml:space="preserve"> vedada a participação de funcionários e servidores da </w:t>
      </w:r>
      <w:del w:id="110" w:author="Thiago Ávila" w:date="2018-02-19T12:28:00Z">
        <w:r w:rsidDel="00957F3B">
          <w:rPr>
            <w:rFonts w:ascii="Calibri" w:eastAsia="Calibri" w:hAnsi="Calibri" w:cs="Calibri"/>
          </w:rPr>
          <w:delText>SEFAZ/AL</w:delText>
        </w:r>
      </w:del>
      <w:ins w:id="111" w:author="Thiago Ávila" w:date="2018-02-19T12:28:00Z">
        <w:r w:rsidR="00957F3B">
          <w:rPr>
            <w:rFonts w:ascii="Calibri" w:eastAsia="Calibri" w:hAnsi="Calibri" w:cs="Calibri"/>
          </w:rPr>
          <w:t>SEPLAG/AL</w:t>
        </w:r>
      </w:ins>
      <w:r>
        <w:rPr>
          <w:rFonts w:ascii="Calibri" w:eastAsia="Calibri" w:hAnsi="Calibri" w:cs="Calibri"/>
        </w:rPr>
        <w:t xml:space="preserve"> na formação das equipes que irão participar do Concurso na qualidade de competidores.</w:t>
      </w:r>
    </w:p>
    <w:p w:rsidR="007E1280" w:rsidRDefault="007E1280">
      <w:pPr>
        <w:spacing w:line="185" w:lineRule="exact"/>
        <w:rPr>
          <w:sz w:val="20"/>
          <w:szCs w:val="20"/>
        </w:rPr>
      </w:pPr>
    </w:p>
    <w:p w:rsidR="007E1280" w:rsidRDefault="00D27A22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</w:rPr>
        <w:t>2.3 As soluções apresentadas serão avaliadas por duas Comissões, assim definidas:</w:t>
      </w:r>
    </w:p>
    <w:p w:rsidR="007E1280" w:rsidRDefault="007E1280">
      <w:pPr>
        <w:spacing w:line="180" w:lineRule="exact"/>
        <w:rPr>
          <w:sz w:val="20"/>
          <w:szCs w:val="20"/>
        </w:rPr>
      </w:pPr>
    </w:p>
    <w:p w:rsidR="007E1280" w:rsidRDefault="00D27A22">
      <w:pPr>
        <w:ind w:left="620"/>
        <w:rPr>
          <w:sz w:val="20"/>
          <w:szCs w:val="20"/>
        </w:rPr>
      </w:pPr>
      <w:r>
        <w:rPr>
          <w:rFonts w:ascii="Calibri" w:eastAsia="Calibri" w:hAnsi="Calibri" w:cs="Calibri"/>
        </w:rPr>
        <w:t>2.3.1 – Comissão julgadora, composta por</w:t>
      </w:r>
      <w:ins w:id="112" w:author="Thiago Ávila" w:date="2018-02-22T14:19:00Z">
        <w:r w:rsidR="002C16EF">
          <w:rPr>
            <w:rFonts w:ascii="Calibri" w:eastAsia="Calibri" w:hAnsi="Calibri" w:cs="Calibri"/>
          </w:rPr>
          <w:t xml:space="preserve">, </w:t>
        </w:r>
        <w:r w:rsidR="002C16EF" w:rsidRPr="002C16EF">
          <w:rPr>
            <w:rFonts w:ascii="Calibri" w:eastAsia="Calibri" w:hAnsi="Calibri" w:cs="Calibri"/>
            <w:highlight w:val="green"/>
            <w:rPrChange w:id="113" w:author="Thiago Ávila" w:date="2018-02-22T14:19:00Z">
              <w:rPr>
                <w:rFonts w:ascii="Calibri" w:eastAsia="Calibri" w:hAnsi="Calibri" w:cs="Calibri"/>
              </w:rPr>
            </w:rPrChange>
          </w:rPr>
          <w:t>no mínimo</w:t>
        </w:r>
      </w:ins>
      <w:r>
        <w:rPr>
          <w:rFonts w:ascii="Calibri" w:eastAsia="Calibri" w:hAnsi="Calibri" w:cs="Calibri"/>
        </w:rPr>
        <w:t>:</w:t>
      </w:r>
    </w:p>
    <w:p w:rsidR="007E1280" w:rsidRDefault="007E1280">
      <w:pPr>
        <w:spacing w:line="180" w:lineRule="exact"/>
        <w:rPr>
          <w:sz w:val="20"/>
          <w:szCs w:val="20"/>
        </w:rPr>
      </w:pPr>
    </w:p>
    <w:p w:rsidR="007E1280" w:rsidRPr="00F259C7" w:rsidRDefault="00D27A22">
      <w:pPr>
        <w:numPr>
          <w:ilvl w:val="0"/>
          <w:numId w:val="2"/>
        </w:numPr>
        <w:tabs>
          <w:tab w:val="left" w:pos="980"/>
        </w:tabs>
        <w:ind w:left="980" w:hanging="358"/>
        <w:rPr>
          <w:rFonts w:ascii="Calibri" w:eastAsia="Calibri" w:hAnsi="Calibri" w:cs="Calibri"/>
          <w:color w:val="FF0000"/>
          <w:highlight w:val="yellow"/>
          <w:rPrChange w:id="114" w:author="Thiago Ávila" w:date="2018-02-22T13:58:00Z">
            <w:rPr>
              <w:rFonts w:ascii="Calibri" w:eastAsia="Calibri" w:hAnsi="Calibri" w:cs="Calibri"/>
            </w:rPr>
          </w:rPrChange>
        </w:rPr>
      </w:pPr>
      <w:proofErr w:type="gramStart"/>
      <w:r w:rsidRPr="00F259C7">
        <w:rPr>
          <w:rFonts w:ascii="Calibri" w:eastAsia="Calibri" w:hAnsi="Calibri" w:cs="Calibri"/>
          <w:color w:val="FF0000"/>
          <w:highlight w:val="yellow"/>
          <w:rPrChange w:id="115" w:author="Thiago Ávila" w:date="2018-02-22T13:58:00Z">
            <w:rPr>
              <w:rFonts w:ascii="Calibri" w:eastAsia="Calibri" w:hAnsi="Calibri" w:cs="Calibri"/>
            </w:rPr>
          </w:rPrChange>
        </w:rPr>
        <w:t>1</w:t>
      </w:r>
      <w:proofErr w:type="gramEnd"/>
      <w:r w:rsidRPr="00F259C7">
        <w:rPr>
          <w:rFonts w:ascii="Calibri" w:eastAsia="Calibri" w:hAnsi="Calibri" w:cs="Calibri"/>
          <w:color w:val="FF0000"/>
          <w:highlight w:val="yellow"/>
          <w:rPrChange w:id="116" w:author="Thiago Ávila" w:date="2018-02-22T13:58:00Z">
            <w:rPr>
              <w:rFonts w:ascii="Calibri" w:eastAsia="Calibri" w:hAnsi="Calibri" w:cs="Calibri"/>
            </w:rPr>
          </w:rPrChange>
        </w:rPr>
        <w:t xml:space="preserve"> (um) representante</w:t>
      </w:r>
      <w:del w:id="117" w:author="Thiago Ávila" w:date="2018-02-22T14:17:00Z">
        <w:r w:rsidRPr="00F259C7" w:rsidDel="002C16EF">
          <w:rPr>
            <w:rFonts w:ascii="Calibri" w:eastAsia="Calibri" w:hAnsi="Calibri" w:cs="Calibri"/>
            <w:color w:val="FF0000"/>
            <w:highlight w:val="yellow"/>
            <w:rPrChange w:id="118" w:author="Thiago Ávila" w:date="2018-02-22T13:58:00Z">
              <w:rPr>
                <w:rFonts w:ascii="Calibri" w:eastAsia="Calibri" w:hAnsi="Calibri" w:cs="Calibri"/>
              </w:rPr>
            </w:rPrChange>
          </w:rPr>
          <w:delText>s</w:delText>
        </w:r>
      </w:del>
      <w:r w:rsidRPr="00F259C7">
        <w:rPr>
          <w:rFonts w:ascii="Calibri" w:eastAsia="Calibri" w:hAnsi="Calibri" w:cs="Calibri"/>
          <w:color w:val="FF0000"/>
          <w:highlight w:val="yellow"/>
          <w:rPrChange w:id="119" w:author="Thiago Ávila" w:date="2018-02-22T13:58:00Z">
            <w:rPr>
              <w:rFonts w:ascii="Calibri" w:eastAsia="Calibri" w:hAnsi="Calibri" w:cs="Calibri"/>
            </w:rPr>
          </w:rPrChange>
        </w:rPr>
        <w:t xml:space="preserve"> da área de Tecnologia da Informação</w:t>
      </w:r>
      <w:ins w:id="120" w:author="Thiago Ávila" w:date="2018-02-19T12:29:00Z">
        <w:r w:rsidR="00957F3B" w:rsidRPr="00F259C7">
          <w:rPr>
            <w:rFonts w:ascii="Calibri" w:eastAsia="Calibri" w:hAnsi="Calibri" w:cs="Calibri"/>
            <w:color w:val="FF0000"/>
            <w:highlight w:val="yellow"/>
            <w:rPrChange w:id="121" w:author="Thiago Ávila" w:date="2018-02-22T13:58:00Z">
              <w:rPr>
                <w:rFonts w:ascii="Calibri" w:eastAsia="Calibri" w:hAnsi="Calibri" w:cs="Calibri"/>
              </w:rPr>
            </w:rPrChange>
          </w:rPr>
          <w:t xml:space="preserve"> da SEPLAG/AL</w:t>
        </w:r>
      </w:ins>
      <w:r w:rsidRPr="00F259C7">
        <w:rPr>
          <w:rFonts w:ascii="Calibri" w:eastAsia="Calibri" w:hAnsi="Calibri" w:cs="Calibri"/>
          <w:color w:val="FF0000"/>
          <w:highlight w:val="yellow"/>
          <w:rPrChange w:id="122" w:author="Thiago Ávila" w:date="2018-02-22T13:58:00Z">
            <w:rPr>
              <w:rFonts w:ascii="Calibri" w:eastAsia="Calibri" w:hAnsi="Calibri" w:cs="Calibri"/>
            </w:rPr>
          </w:rPrChange>
        </w:rPr>
        <w:t>;</w:t>
      </w:r>
    </w:p>
    <w:p w:rsidR="007E1280" w:rsidRPr="00F259C7" w:rsidRDefault="007E1280">
      <w:pPr>
        <w:spacing w:line="21" w:lineRule="exact"/>
        <w:rPr>
          <w:rFonts w:ascii="Calibri" w:eastAsia="Calibri" w:hAnsi="Calibri" w:cs="Calibri"/>
          <w:color w:val="FF0000"/>
          <w:highlight w:val="yellow"/>
          <w:rPrChange w:id="123" w:author="Thiago Ávila" w:date="2018-02-22T13:58:00Z">
            <w:rPr>
              <w:rFonts w:ascii="Calibri" w:eastAsia="Calibri" w:hAnsi="Calibri" w:cs="Calibri"/>
            </w:rPr>
          </w:rPrChange>
        </w:rPr>
      </w:pPr>
    </w:p>
    <w:p w:rsidR="007E1280" w:rsidRPr="00F259C7" w:rsidRDefault="00D27A22">
      <w:pPr>
        <w:numPr>
          <w:ilvl w:val="0"/>
          <w:numId w:val="2"/>
        </w:numPr>
        <w:tabs>
          <w:tab w:val="left" w:pos="980"/>
        </w:tabs>
        <w:ind w:left="980" w:hanging="358"/>
        <w:rPr>
          <w:rFonts w:ascii="Calibri" w:eastAsia="Calibri" w:hAnsi="Calibri" w:cs="Calibri"/>
          <w:color w:val="FF0000"/>
          <w:highlight w:val="yellow"/>
          <w:rPrChange w:id="124" w:author="Thiago Ávila" w:date="2018-02-22T13:58:00Z">
            <w:rPr>
              <w:rFonts w:ascii="Calibri" w:eastAsia="Calibri" w:hAnsi="Calibri" w:cs="Calibri"/>
            </w:rPr>
          </w:rPrChange>
        </w:rPr>
      </w:pPr>
      <w:proofErr w:type="gramStart"/>
      <w:r w:rsidRPr="00F259C7">
        <w:rPr>
          <w:rFonts w:ascii="Calibri" w:eastAsia="Calibri" w:hAnsi="Calibri" w:cs="Calibri"/>
          <w:color w:val="FF0000"/>
          <w:highlight w:val="yellow"/>
          <w:rPrChange w:id="125" w:author="Thiago Ávila" w:date="2018-02-22T13:58:00Z">
            <w:rPr>
              <w:rFonts w:ascii="Calibri" w:eastAsia="Calibri" w:hAnsi="Calibri" w:cs="Calibri"/>
            </w:rPr>
          </w:rPrChange>
        </w:rPr>
        <w:t>1</w:t>
      </w:r>
      <w:proofErr w:type="gramEnd"/>
      <w:r w:rsidRPr="00F259C7">
        <w:rPr>
          <w:rFonts w:ascii="Calibri" w:eastAsia="Calibri" w:hAnsi="Calibri" w:cs="Calibri"/>
          <w:color w:val="FF0000"/>
          <w:highlight w:val="yellow"/>
          <w:rPrChange w:id="126" w:author="Thiago Ávila" w:date="2018-02-22T13:58:00Z">
            <w:rPr>
              <w:rFonts w:ascii="Calibri" w:eastAsia="Calibri" w:hAnsi="Calibri" w:cs="Calibri"/>
            </w:rPr>
          </w:rPrChange>
        </w:rPr>
        <w:t xml:space="preserve"> (um) representante da </w:t>
      </w:r>
      <w:del w:id="127" w:author="Thiago Ávila" w:date="2018-02-19T12:30:00Z">
        <w:r w:rsidRPr="00F259C7" w:rsidDel="00957F3B">
          <w:rPr>
            <w:rFonts w:ascii="Calibri" w:eastAsia="Calibri" w:hAnsi="Calibri" w:cs="Calibri"/>
            <w:color w:val="FF0000"/>
            <w:highlight w:val="yellow"/>
            <w:rPrChange w:id="128" w:author="Thiago Ávila" w:date="2018-02-22T13:58:00Z">
              <w:rPr>
                <w:rFonts w:ascii="Calibri" w:eastAsia="Calibri" w:hAnsi="Calibri" w:cs="Calibri"/>
              </w:rPr>
            </w:rPrChange>
          </w:rPr>
          <w:delText>Secretaria da Receita Estadual</w:delText>
        </w:r>
      </w:del>
      <w:ins w:id="129" w:author="Thiago Ávila" w:date="2018-02-19T12:30:00Z">
        <w:r w:rsidR="00957F3B" w:rsidRPr="00F259C7">
          <w:rPr>
            <w:rFonts w:ascii="Calibri" w:eastAsia="Calibri" w:hAnsi="Calibri" w:cs="Calibri"/>
            <w:color w:val="FF0000"/>
            <w:highlight w:val="yellow"/>
            <w:rPrChange w:id="130" w:author="Thiago Ávila" w:date="2018-02-22T13:58:00Z">
              <w:rPr>
                <w:rFonts w:ascii="Calibri" w:eastAsia="Calibri" w:hAnsi="Calibri" w:cs="Calibri"/>
              </w:rPr>
            </w:rPrChange>
          </w:rPr>
          <w:t>área de Modernização da Gestão da SEPLAG/AL</w:t>
        </w:r>
      </w:ins>
      <w:r w:rsidRPr="00F259C7">
        <w:rPr>
          <w:rFonts w:ascii="Calibri" w:eastAsia="Calibri" w:hAnsi="Calibri" w:cs="Calibri"/>
          <w:color w:val="FF0000"/>
          <w:highlight w:val="yellow"/>
          <w:rPrChange w:id="131" w:author="Thiago Ávila" w:date="2018-02-22T13:58:00Z">
            <w:rPr>
              <w:rFonts w:ascii="Calibri" w:eastAsia="Calibri" w:hAnsi="Calibri" w:cs="Calibri"/>
            </w:rPr>
          </w:rPrChange>
        </w:rPr>
        <w:t>;</w:t>
      </w:r>
    </w:p>
    <w:p w:rsidR="007E1280" w:rsidRPr="00F259C7" w:rsidRDefault="007E1280">
      <w:pPr>
        <w:spacing w:line="21" w:lineRule="exact"/>
        <w:rPr>
          <w:rFonts w:ascii="Calibri" w:eastAsia="Calibri" w:hAnsi="Calibri" w:cs="Calibri"/>
          <w:color w:val="FF0000"/>
          <w:highlight w:val="yellow"/>
          <w:rPrChange w:id="132" w:author="Thiago Ávila" w:date="2018-02-22T13:58:00Z">
            <w:rPr>
              <w:rFonts w:ascii="Calibri" w:eastAsia="Calibri" w:hAnsi="Calibri" w:cs="Calibri"/>
            </w:rPr>
          </w:rPrChange>
        </w:rPr>
      </w:pPr>
    </w:p>
    <w:p w:rsidR="007E1280" w:rsidRPr="00F259C7" w:rsidRDefault="00D27A22">
      <w:pPr>
        <w:numPr>
          <w:ilvl w:val="0"/>
          <w:numId w:val="2"/>
        </w:numPr>
        <w:tabs>
          <w:tab w:val="left" w:pos="980"/>
        </w:tabs>
        <w:ind w:left="980" w:hanging="358"/>
        <w:rPr>
          <w:rFonts w:ascii="Calibri" w:eastAsia="Calibri" w:hAnsi="Calibri" w:cs="Calibri"/>
          <w:color w:val="FF0000"/>
          <w:highlight w:val="yellow"/>
          <w:rPrChange w:id="133" w:author="Thiago Ávila" w:date="2018-02-22T13:58:00Z">
            <w:rPr>
              <w:rFonts w:ascii="Calibri" w:eastAsia="Calibri" w:hAnsi="Calibri" w:cs="Calibri"/>
            </w:rPr>
          </w:rPrChange>
        </w:rPr>
      </w:pPr>
      <w:proofErr w:type="gramStart"/>
      <w:r w:rsidRPr="00F259C7">
        <w:rPr>
          <w:rFonts w:ascii="Calibri" w:eastAsia="Calibri" w:hAnsi="Calibri" w:cs="Calibri"/>
          <w:color w:val="FF0000"/>
          <w:highlight w:val="yellow"/>
          <w:rPrChange w:id="134" w:author="Thiago Ávila" w:date="2018-02-22T13:58:00Z">
            <w:rPr>
              <w:rFonts w:ascii="Calibri" w:eastAsia="Calibri" w:hAnsi="Calibri" w:cs="Calibri"/>
            </w:rPr>
          </w:rPrChange>
        </w:rPr>
        <w:t>1</w:t>
      </w:r>
      <w:proofErr w:type="gramEnd"/>
      <w:r w:rsidRPr="00F259C7">
        <w:rPr>
          <w:rFonts w:ascii="Calibri" w:eastAsia="Calibri" w:hAnsi="Calibri" w:cs="Calibri"/>
          <w:color w:val="FF0000"/>
          <w:highlight w:val="yellow"/>
          <w:rPrChange w:id="135" w:author="Thiago Ávila" w:date="2018-02-22T13:58:00Z">
            <w:rPr>
              <w:rFonts w:ascii="Calibri" w:eastAsia="Calibri" w:hAnsi="Calibri" w:cs="Calibri"/>
            </w:rPr>
          </w:rPrChange>
        </w:rPr>
        <w:t xml:space="preserve"> (um) representante da </w:t>
      </w:r>
      <w:del w:id="136" w:author="Thiago Ávila" w:date="2018-02-19T12:30:00Z">
        <w:r w:rsidRPr="00F259C7" w:rsidDel="00957F3B">
          <w:rPr>
            <w:rFonts w:ascii="Calibri" w:eastAsia="Calibri" w:hAnsi="Calibri" w:cs="Calibri"/>
            <w:color w:val="FF0000"/>
            <w:highlight w:val="yellow"/>
            <w:rPrChange w:id="137" w:author="Thiago Ávila" w:date="2018-02-22T13:58:00Z">
              <w:rPr>
                <w:rFonts w:ascii="Calibri" w:eastAsia="Calibri" w:hAnsi="Calibri" w:cs="Calibri"/>
              </w:rPr>
            </w:rPrChange>
          </w:rPr>
          <w:delText>Secretaria do Tesouro Estadual</w:delText>
        </w:r>
      </w:del>
      <w:ins w:id="138" w:author="Thiago Ávila" w:date="2018-02-19T12:30:00Z">
        <w:r w:rsidR="00957F3B" w:rsidRPr="00F259C7">
          <w:rPr>
            <w:rFonts w:ascii="Calibri" w:eastAsia="Calibri" w:hAnsi="Calibri" w:cs="Calibri"/>
            <w:color w:val="FF0000"/>
            <w:highlight w:val="yellow"/>
            <w:rPrChange w:id="139" w:author="Thiago Ávila" w:date="2018-02-22T13:58:00Z">
              <w:rPr>
                <w:rFonts w:ascii="Calibri" w:eastAsia="Calibri" w:hAnsi="Calibri" w:cs="Calibri"/>
              </w:rPr>
            </w:rPrChange>
          </w:rPr>
          <w:t>área de Patrimônio Público da SEPLAG/AL</w:t>
        </w:r>
      </w:ins>
      <w:r w:rsidRPr="00F259C7">
        <w:rPr>
          <w:rFonts w:ascii="Calibri" w:eastAsia="Calibri" w:hAnsi="Calibri" w:cs="Calibri"/>
          <w:color w:val="FF0000"/>
          <w:highlight w:val="yellow"/>
          <w:rPrChange w:id="140" w:author="Thiago Ávila" w:date="2018-02-22T13:58:00Z">
            <w:rPr>
              <w:rFonts w:ascii="Calibri" w:eastAsia="Calibri" w:hAnsi="Calibri" w:cs="Calibri"/>
            </w:rPr>
          </w:rPrChange>
        </w:rPr>
        <w:t>;</w:t>
      </w:r>
    </w:p>
    <w:p w:rsidR="007E1280" w:rsidRPr="00F259C7" w:rsidRDefault="007E1280">
      <w:pPr>
        <w:spacing w:line="21" w:lineRule="exact"/>
        <w:rPr>
          <w:rFonts w:ascii="Calibri" w:eastAsia="Calibri" w:hAnsi="Calibri" w:cs="Calibri"/>
          <w:color w:val="FF0000"/>
          <w:highlight w:val="yellow"/>
          <w:rPrChange w:id="141" w:author="Thiago Ávila" w:date="2018-02-22T13:58:00Z">
            <w:rPr>
              <w:rFonts w:ascii="Calibri" w:eastAsia="Calibri" w:hAnsi="Calibri" w:cs="Calibri"/>
            </w:rPr>
          </w:rPrChange>
        </w:rPr>
      </w:pPr>
    </w:p>
    <w:p w:rsidR="007E1280" w:rsidRPr="00F259C7" w:rsidRDefault="00D27A22">
      <w:pPr>
        <w:numPr>
          <w:ilvl w:val="0"/>
          <w:numId w:val="2"/>
        </w:numPr>
        <w:tabs>
          <w:tab w:val="left" w:pos="980"/>
        </w:tabs>
        <w:ind w:left="980" w:hanging="358"/>
        <w:rPr>
          <w:ins w:id="142" w:author="Thiago Ávila" w:date="2018-02-19T12:30:00Z"/>
          <w:rFonts w:ascii="Calibri" w:eastAsia="Calibri" w:hAnsi="Calibri" w:cs="Calibri"/>
          <w:color w:val="FF0000"/>
          <w:highlight w:val="yellow"/>
          <w:rPrChange w:id="143" w:author="Thiago Ávila" w:date="2018-02-22T13:58:00Z">
            <w:rPr>
              <w:ins w:id="144" w:author="Thiago Ávila" w:date="2018-02-19T12:30:00Z"/>
              <w:rFonts w:ascii="Calibri" w:eastAsia="Calibri" w:hAnsi="Calibri" w:cs="Calibri"/>
            </w:rPr>
          </w:rPrChange>
        </w:rPr>
      </w:pPr>
      <w:proofErr w:type="gramStart"/>
      <w:r w:rsidRPr="00F259C7">
        <w:rPr>
          <w:rFonts w:ascii="Calibri" w:eastAsia="Calibri" w:hAnsi="Calibri" w:cs="Calibri"/>
          <w:color w:val="FF0000"/>
          <w:highlight w:val="yellow"/>
          <w:rPrChange w:id="145" w:author="Thiago Ávila" w:date="2018-02-22T13:58:00Z">
            <w:rPr>
              <w:rFonts w:ascii="Calibri" w:eastAsia="Calibri" w:hAnsi="Calibri" w:cs="Calibri"/>
            </w:rPr>
          </w:rPrChange>
        </w:rPr>
        <w:t>1</w:t>
      </w:r>
      <w:proofErr w:type="gramEnd"/>
      <w:r w:rsidRPr="00F259C7">
        <w:rPr>
          <w:rFonts w:ascii="Calibri" w:eastAsia="Calibri" w:hAnsi="Calibri" w:cs="Calibri"/>
          <w:color w:val="FF0000"/>
          <w:highlight w:val="yellow"/>
          <w:rPrChange w:id="146" w:author="Thiago Ávila" w:date="2018-02-22T13:58:00Z">
            <w:rPr>
              <w:rFonts w:ascii="Calibri" w:eastAsia="Calibri" w:hAnsi="Calibri" w:cs="Calibri"/>
            </w:rPr>
          </w:rPrChange>
        </w:rPr>
        <w:t xml:space="preserve"> (um) representante da </w:t>
      </w:r>
      <w:del w:id="147" w:author="Thiago Ávila" w:date="2018-02-19T12:30:00Z">
        <w:r w:rsidRPr="00F259C7" w:rsidDel="00957F3B">
          <w:rPr>
            <w:rFonts w:ascii="Calibri" w:eastAsia="Calibri" w:hAnsi="Calibri" w:cs="Calibri"/>
            <w:color w:val="FF0000"/>
            <w:highlight w:val="yellow"/>
            <w:rPrChange w:id="148" w:author="Thiago Ávila" w:date="2018-02-22T13:58:00Z">
              <w:rPr>
                <w:rFonts w:ascii="Calibri" w:eastAsia="Calibri" w:hAnsi="Calibri" w:cs="Calibri"/>
              </w:rPr>
            </w:rPrChange>
          </w:rPr>
          <w:delText>Secretaria de Gestão Administrativa</w:delText>
        </w:r>
      </w:del>
      <w:ins w:id="149" w:author="Thiago Ávila" w:date="2018-02-19T12:30:00Z">
        <w:r w:rsidR="00957F3B" w:rsidRPr="00F259C7">
          <w:rPr>
            <w:rFonts w:ascii="Calibri" w:eastAsia="Calibri" w:hAnsi="Calibri" w:cs="Calibri"/>
            <w:color w:val="FF0000"/>
            <w:highlight w:val="yellow"/>
            <w:rPrChange w:id="150" w:author="Thiago Ávila" w:date="2018-02-22T13:58:00Z">
              <w:rPr>
                <w:rFonts w:ascii="Calibri" w:eastAsia="Calibri" w:hAnsi="Calibri" w:cs="Calibri"/>
              </w:rPr>
            </w:rPrChange>
          </w:rPr>
          <w:t>área de Atendimento ao Cidadão da SEPLAG/AL</w:t>
        </w:r>
      </w:ins>
      <w:r w:rsidRPr="00F259C7">
        <w:rPr>
          <w:rFonts w:ascii="Calibri" w:eastAsia="Calibri" w:hAnsi="Calibri" w:cs="Calibri"/>
          <w:color w:val="FF0000"/>
          <w:highlight w:val="yellow"/>
          <w:rPrChange w:id="151" w:author="Thiago Ávila" w:date="2018-02-22T13:58:00Z">
            <w:rPr>
              <w:rFonts w:ascii="Calibri" w:eastAsia="Calibri" w:hAnsi="Calibri" w:cs="Calibri"/>
            </w:rPr>
          </w:rPrChange>
        </w:rPr>
        <w:t>;</w:t>
      </w:r>
    </w:p>
    <w:p w:rsidR="00957F3B" w:rsidRPr="00F259C7" w:rsidRDefault="00957F3B" w:rsidP="00957F3B">
      <w:pPr>
        <w:numPr>
          <w:ilvl w:val="0"/>
          <w:numId w:val="2"/>
        </w:numPr>
        <w:tabs>
          <w:tab w:val="left" w:pos="980"/>
        </w:tabs>
        <w:ind w:left="980" w:hanging="358"/>
        <w:rPr>
          <w:ins w:id="152" w:author="Thiago Ávila" w:date="2018-02-19T12:30:00Z"/>
          <w:rFonts w:ascii="Calibri" w:eastAsia="Calibri" w:hAnsi="Calibri" w:cs="Calibri"/>
          <w:color w:val="FF0000"/>
          <w:highlight w:val="yellow"/>
          <w:rPrChange w:id="153" w:author="Thiago Ávila" w:date="2018-02-22T13:58:00Z">
            <w:rPr>
              <w:ins w:id="154" w:author="Thiago Ávila" w:date="2018-02-19T12:30:00Z"/>
              <w:rFonts w:ascii="Calibri" w:eastAsia="Calibri" w:hAnsi="Calibri" w:cs="Calibri"/>
            </w:rPr>
          </w:rPrChange>
        </w:rPr>
      </w:pPr>
      <w:proofErr w:type="gramStart"/>
      <w:ins w:id="155" w:author="Thiago Ávila" w:date="2018-02-19T12:30:00Z">
        <w:r w:rsidRPr="00F259C7">
          <w:rPr>
            <w:rFonts w:ascii="Calibri" w:eastAsia="Calibri" w:hAnsi="Calibri" w:cs="Calibri"/>
            <w:color w:val="FF0000"/>
            <w:highlight w:val="yellow"/>
            <w:rPrChange w:id="156" w:author="Thiago Ávila" w:date="2018-02-22T13:58:00Z">
              <w:rPr>
                <w:rFonts w:ascii="Calibri" w:eastAsia="Calibri" w:hAnsi="Calibri" w:cs="Calibri"/>
              </w:rPr>
            </w:rPrChange>
          </w:rPr>
          <w:t>1</w:t>
        </w:r>
        <w:proofErr w:type="gramEnd"/>
        <w:r w:rsidRPr="00F259C7">
          <w:rPr>
            <w:rFonts w:ascii="Calibri" w:eastAsia="Calibri" w:hAnsi="Calibri" w:cs="Calibri"/>
            <w:color w:val="FF0000"/>
            <w:highlight w:val="yellow"/>
            <w:rPrChange w:id="157" w:author="Thiago Ávila" w:date="2018-02-22T13:58:00Z">
              <w:rPr>
                <w:rFonts w:ascii="Calibri" w:eastAsia="Calibri" w:hAnsi="Calibri" w:cs="Calibri"/>
              </w:rPr>
            </w:rPrChange>
          </w:rPr>
          <w:t xml:space="preserve"> (um) representante da área de </w:t>
        </w:r>
      </w:ins>
      <w:ins w:id="158" w:author="Thiago Ávila" w:date="2018-02-19T12:31:00Z">
        <w:r w:rsidRPr="00F259C7">
          <w:rPr>
            <w:rFonts w:ascii="Calibri" w:eastAsia="Calibri" w:hAnsi="Calibri" w:cs="Calibri"/>
            <w:color w:val="FF0000"/>
            <w:highlight w:val="yellow"/>
            <w:rPrChange w:id="159" w:author="Thiago Ávila" w:date="2018-02-22T13:58:00Z">
              <w:rPr>
                <w:rFonts w:ascii="Calibri" w:eastAsia="Calibri" w:hAnsi="Calibri" w:cs="Calibri"/>
              </w:rPr>
            </w:rPrChange>
          </w:rPr>
          <w:t>Produção da Informação e do Conhecimento</w:t>
        </w:r>
      </w:ins>
      <w:ins w:id="160" w:author="Thiago Ávila" w:date="2018-02-19T12:30:00Z">
        <w:r w:rsidRPr="00F259C7">
          <w:rPr>
            <w:rFonts w:ascii="Calibri" w:eastAsia="Calibri" w:hAnsi="Calibri" w:cs="Calibri"/>
            <w:color w:val="FF0000"/>
            <w:highlight w:val="yellow"/>
            <w:rPrChange w:id="161" w:author="Thiago Ávila" w:date="2018-02-22T13:58:00Z">
              <w:rPr>
                <w:rFonts w:ascii="Calibri" w:eastAsia="Calibri" w:hAnsi="Calibri" w:cs="Calibri"/>
              </w:rPr>
            </w:rPrChange>
          </w:rPr>
          <w:t xml:space="preserve"> da SEPLAG/AL;</w:t>
        </w:r>
      </w:ins>
    </w:p>
    <w:p w:rsidR="00957F3B" w:rsidRPr="00F259C7" w:rsidDel="00957F3B" w:rsidRDefault="00957F3B">
      <w:pPr>
        <w:numPr>
          <w:ilvl w:val="0"/>
          <w:numId w:val="2"/>
        </w:numPr>
        <w:tabs>
          <w:tab w:val="left" w:pos="980"/>
        </w:tabs>
        <w:ind w:left="980" w:hanging="358"/>
        <w:rPr>
          <w:del w:id="162" w:author="Thiago Ávila" w:date="2018-02-19T12:31:00Z"/>
          <w:rFonts w:ascii="Calibri" w:eastAsia="Calibri" w:hAnsi="Calibri" w:cs="Calibri"/>
          <w:color w:val="FF0000"/>
          <w:highlight w:val="yellow"/>
          <w:rPrChange w:id="163" w:author="Thiago Ávila" w:date="2018-02-22T13:58:00Z">
            <w:rPr>
              <w:del w:id="164" w:author="Thiago Ávila" w:date="2018-02-19T12:31:00Z"/>
              <w:rFonts w:ascii="Calibri" w:eastAsia="Calibri" w:hAnsi="Calibri" w:cs="Calibri"/>
            </w:rPr>
          </w:rPrChange>
        </w:rPr>
      </w:pPr>
    </w:p>
    <w:p w:rsidR="007E1280" w:rsidRPr="00F259C7" w:rsidRDefault="007E1280">
      <w:pPr>
        <w:spacing w:line="19" w:lineRule="exact"/>
        <w:rPr>
          <w:rFonts w:ascii="Calibri" w:eastAsia="Calibri" w:hAnsi="Calibri" w:cs="Calibri"/>
          <w:color w:val="FF0000"/>
          <w:highlight w:val="yellow"/>
          <w:rPrChange w:id="165" w:author="Thiago Ávila" w:date="2018-02-22T13:58:00Z">
            <w:rPr>
              <w:rFonts w:ascii="Calibri" w:eastAsia="Calibri" w:hAnsi="Calibri" w:cs="Calibri"/>
            </w:rPr>
          </w:rPrChange>
        </w:rPr>
      </w:pPr>
    </w:p>
    <w:p w:rsidR="007E1280" w:rsidRPr="00F259C7" w:rsidRDefault="00D27A22">
      <w:pPr>
        <w:numPr>
          <w:ilvl w:val="0"/>
          <w:numId w:val="2"/>
        </w:numPr>
        <w:tabs>
          <w:tab w:val="left" w:pos="980"/>
        </w:tabs>
        <w:ind w:left="980" w:hanging="358"/>
        <w:rPr>
          <w:ins w:id="166" w:author="Thiago Ávila" w:date="2018-02-19T12:31:00Z"/>
          <w:rFonts w:ascii="Calibri" w:eastAsia="Calibri" w:hAnsi="Calibri" w:cs="Calibri"/>
          <w:color w:val="FF0000"/>
          <w:highlight w:val="yellow"/>
          <w:rPrChange w:id="167" w:author="Thiago Ávila" w:date="2018-02-22T13:58:00Z">
            <w:rPr>
              <w:ins w:id="168" w:author="Thiago Ávila" w:date="2018-02-19T12:31:00Z"/>
              <w:rFonts w:ascii="Calibri" w:eastAsia="Calibri" w:hAnsi="Calibri" w:cs="Calibri"/>
            </w:rPr>
          </w:rPrChange>
        </w:rPr>
      </w:pPr>
      <w:proofErr w:type="gramStart"/>
      <w:r w:rsidRPr="00F259C7">
        <w:rPr>
          <w:rFonts w:ascii="Calibri" w:eastAsia="Calibri" w:hAnsi="Calibri" w:cs="Calibri"/>
          <w:color w:val="FF0000"/>
          <w:highlight w:val="yellow"/>
          <w:rPrChange w:id="169" w:author="Thiago Ávila" w:date="2018-02-22T13:58:00Z">
            <w:rPr>
              <w:rFonts w:ascii="Calibri" w:eastAsia="Calibri" w:hAnsi="Calibri" w:cs="Calibri"/>
            </w:rPr>
          </w:rPrChange>
        </w:rPr>
        <w:t>1</w:t>
      </w:r>
      <w:proofErr w:type="gramEnd"/>
      <w:r w:rsidRPr="00F259C7">
        <w:rPr>
          <w:rFonts w:ascii="Calibri" w:eastAsia="Calibri" w:hAnsi="Calibri" w:cs="Calibri"/>
          <w:color w:val="FF0000"/>
          <w:highlight w:val="yellow"/>
          <w:rPrChange w:id="170" w:author="Thiago Ávila" w:date="2018-02-22T13:58:00Z">
            <w:rPr>
              <w:rFonts w:ascii="Calibri" w:eastAsia="Calibri" w:hAnsi="Calibri" w:cs="Calibri"/>
            </w:rPr>
          </w:rPrChange>
        </w:rPr>
        <w:t xml:space="preserve"> (um) representante da </w:t>
      </w:r>
      <w:del w:id="171" w:author="Thiago Ávila" w:date="2018-02-19T12:31:00Z">
        <w:r w:rsidRPr="00F259C7" w:rsidDel="00957F3B">
          <w:rPr>
            <w:rFonts w:ascii="Calibri" w:eastAsia="Calibri" w:hAnsi="Calibri" w:cs="Calibri"/>
            <w:color w:val="FF0000"/>
            <w:highlight w:val="yellow"/>
            <w:rPrChange w:id="172" w:author="Thiago Ávila" w:date="2018-02-22T13:58:00Z">
              <w:rPr>
                <w:rFonts w:ascii="Calibri" w:eastAsia="Calibri" w:hAnsi="Calibri" w:cs="Calibri"/>
              </w:rPr>
            </w:rPrChange>
          </w:rPr>
          <w:delText xml:space="preserve">Sociedade </w:delText>
        </w:r>
      </w:del>
      <w:ins w:id="173" w:author="Thiago Ávila" w:date="2018-02-19T12:31:00Z">
        <w:r w:rsidR="00957F3B" w:rsidRPr="00F259C7">
          <w:rPr>
            <w:rFonts w:ascii="Calibri" w:eastAsia="Calibri" w:hAnsi="Calibri" w:cs="Calibri"/>
            <w:color w:val="FF0000"/>
            <w:highlight w:val="yellow"/>
            <w:rPrChange w:id="174" w:author="Thiago Ávila" w:date="2018-02-22T13:58:00Z">
              <w:rPr>
                <w:rFonts w:ascii="Calibri" w:eastAsia="Calibri" w:hAnsi="Calibri" w:cs="Calibri"/>
              </w:rPr>
            </w:rPrChange>
          </w:rPr>
          <w:t xml:space="preserve">academia </w:t>
        </w:r>
      </w:ins>
      <w:r w:rsidRPr="00F259C7">
        <w:rPr>
          <w:rFonts w:ascii="Calibri" w:eastAsia="Calibri" w:hAnsi="Calibri" w:cs="Calibri"/>
          <w:color w:val="FF0000"/>
          <w:highlight w:val="yellow"/>
          <w:rPrChange w:id="175" w:author="Thiago Ávila" w:date="2018-02-22T13:58:00Z">
            <w:rPr>
              <w:rFonts w:ascii="Calibri" w:eastAsia="Calibri" w:hAnsi="Calibri" w:cs="Calibri"/>
            </w:rPr>
          </w:rPrChange>
        </w:rPr>
        <w:t xml:space="preserve">convidado pela </w:t>
      </w:r>
      <w:del w:id="176" w:author="Thiago Ávila" w:date="2018-02-19T12:31:00Z">
        <w:r w:rsidRPr="00F259C7" w:rsidDel="00957F3B">
          <w:rPr>
            <w:rFonts w:ascii="Calibri" w:eastAsia="Calibri" w:hAnsi="Calibri" w:cs="Calibri"/>
            <w:color w:val="FF0000"/>
            <w:highlight w:val="yellow"/>
            <w:rPrChange w:id="177" w:author="Thiago Ávila" w:date="2018-02-22T13:58:00Z">
              <w:rPr>
                <w:rFonts w:ascii="Calibri" w:eastAsia="Calibri" w:hAnsi="Calibri" w:cs="Calibri"/>
              </w:rPr>
            </w:rPrChange>
          </w:rPr>
          <w:delText>SEFAZ</w:delText>
        </w:r>
      </w:del>
      <w:ins w:id="178" w:author="Thiago Ávila" w:date="2018-02-19T12:31:00Z">
        <w:r w:rsidR="00957F3B" w:rsidRPr="00F259C7">
          <w:rPr>
            <w:rFonts w:ascii="Calibri" w:eastAsia="Calibri" w:hAnsi="Calibri" w:cs="Calibri"/>
            <w:color w:val="FF0000"/>
            <w:highlight w:val="yellow"/>
            <w:rPrChange w:id="179" w:author="Thiago Ávila" w:date="2018-02-22T13:58:00Z">
              <w:rPr>
                <w:rFonts w:ascii="Calibri" w:eastAsia="Calibri" w:hAnsi="Calibri" w:cs="Calibri"/>
              </w:rPr>
            </w:rPrChange>
          </w:rPr>
          <w:t>SEPLAG</w:t>
        </w:r>
      </w:ins>
      <w:r w:rsidRPr="00F259C7">
        <w:rPr>
          <w:rFonts w:ascii="Calibri" w:eastAsia="Calibri" w:hAnsi="Calibri" w:cs="Calibri"/>
          <w:color w:val="FF0000"/>
          <w:highlight w:val="yellow"/>
          <w:rPrChange w:id="180" w:author="Thiago Ávila" w:date="2018-02-22T13:58:00Z">
            <w:rPr>
              <w:rFonts w:ascii="Calibri" w:eastAsia="Calibri" w:hAnsi="Calibri" w:cs="Calibri"/>
            </w:rPr>
          </w:rPrChange>
        </w:rPr>
        <w:t>/AL.</w:t>
      </w:r>
    </w:p>
    <w:p w:rsidR="00957F3B" w:rsidRPr="00F259C7" w:rsidRDefault="00957F3B" w:rsidP="00957F3B">
      <w:pPr>
        <w:numPr>
          <w:ilvl w:val="0"/>
          <w:numId w:val="2"/>
        </w:numPr>
        <w:tabs>
          <w:tab w:val="left" w:pos="980"/>
        </w:tabs>
        <w:ind w:left="980" w:hanging="358"/>
        <w:rPr>
          <w:ins w:id="181" w:author="Thiago Ávila" w:date="2018-02-19T12:31:00Z"/>
          <w:rFonts w:ascii="Calibri" w:eastAsia="Calibri" w:hAnsi="Calibri" w:cs="Calibri"/>
          <w:color w:val="FF0000"/>
          <w:highlight w:val="yellow"/>
          <w:rPrChange w:id="182" w:author="Thiago Ávila" w:date="2018-02-22T13:58:00Z">
            <w:rPr>
              <w:ins w:id="183" w:author="Thiago Ávila" w:date="2018-02-19T12:31:00Z"/>
              <w:rFonts w:ascii="Calibri" w:eastAsia="Calibri" w:hAnsi="Calibri" w:cs="Calibri"/>
            </w:rPr>
          </w:rPrChange>
        </w:rPr>
      </w:pPr>
      <w:proofErr w:type="gramStart"/>
      <w:ins w:id="184" w:author="Thiago Ávila" w:date="2018-02-19T12:31:00Z">
        <w:r w:rsidRPr="00F259C7">
          <w:rPr>
            <w:rFonts w:ascii="Calibri" w:eastAsia="Calibri" w:hAnsi="Calibri" w:cs="Calibri"/>
            <w:color w:val="FF0000"/>
            <w:highlight w:val="yellow"/>
            <w:rPrChange w:id="185" w:author="Thiago Ávila" w:date="2018-02-22T13:58:00Z">
              <w:rPr>
                <w:rFonts w:ascii="Calibri" w:eastAsia="Calibri" w:hAnsi="Calibri" w:cs="Calibri"/>
              </w:rPr>
            </w:rPrChange>
          </w:rPr>
          <w:t>1</w:t>
        </w:r>
        <w:proofErr w:type="gramEnd"/>
        <w:r w:rsidRPr="00F259C7">
          <w:rPr>
            <w:rFonts w:ascii="Calibri" w:eastAsia="Calibri" w:hAnsi="Calibri" w:cs="Calibri"/>
            <w:color w:val="FF0000"/>
            <w:highlight w:val="yellow"/>
            <w:rPrChange w:id="186" w:author="Thiago Ávila" w:date="2018-02-22T13:58:00Z">
              <w:rPr>
                <w:rFonts w:ascii="Calibri" w:eastAsia="Calibri" w:hAnsi="Calibri" w:cs="Calibri"/>
              </w:rPr>
            </w:rPrChange>
          </w:rPr>
          <w:t xml:space="preserve"> (um) representante do setor produtivo convidado pela SEPLAG/AL.</w:t>
        </w:r>
      </w:ins>
    </w:p>
    <w:p w:rsidR="00957F3B" w:rsidDel="00B15234" w:rsidRDefault="00957F3B">
      <w:pPr>
        <w:tabs>
          <w:tab w:val="left" w:pos="980"/>
        </w:tabs>
        <w:ind w:left="980"/>
        <w:rPr>
          <w:del w:id="187" w:author="Thiago Ávila" w:date="2018-02-19T15:23:00Z"/>
          <w:rFonts w:ascii="Calibri" w:eastAsia="Calibri" w:hAnsi="Calibri" w:cs="Calibri"/>
        </w:rPr>
        <w:pPrChange w:id="188" w:author="Thiago Ávila" w:date="2018-02-19T15:23:00Z">
          <w:pPr>
            <w:numPr>
              <w:numId w:val="2"/>
            </w:numPr>
            <w:tabs>
              <w:tab w:val="left" w:pos="980"/>
            </w:tabs>
            <w:ind w:left="980" w:hanging="358"/>
          </w:pPr>
        </w:pPrChange>
      </w:pPr>
    </w:p>
    <w:p w:rsidR="007E1280" w:rsidDel="002C16EF" w:rsidRDefault="007E1280">
      <w:pPr>
        <w:spacing w:line="183" w:lineRule="exact"/>
        <w:rPr>
          <w:del w:id="189" w:author="Thiago Ávila" w:date="2018-02-22T14:19:00Z"/>
          <w:sz w:val="20"/>
          <w:szCs w:val="20"/>
        </w:rPr>
      </w:pPr>
    </w:p>
    <w:p w:rsidR="002C16EF" w:rsidRDefault="002C16EF">
      <w:pPr>
        <w:spacing w:line="232" w:lineRule="exact"/>
        <w:rPr>
          <w:ins w:id="190" w:author="Thiago Ávila" w:date="2018-02-22T14:19:00Z"/>
          <w:rFonts w:ascii="Calibri" w:eastAsia="Calibri" w:hAnsi="Calibri" w:cs="Calibri"/>
        </w:rPr>
      </w:pPr>
    </w:p>
    <w:p w:rsidR="002C16EF" w:rsidRDefault="002C16EF" w:rsidP="002C16EF">
      <w:pPr>
        <w:ind w:left="620"/>
        <w:rPr>
          <w:ins w:id="191" w:author="Thiago Ávila" w:date="2018-02-22T14:19:00Z"/>
          <w:sz w:val="20"/>
          <w:szCs w:val="20"/>
        </w:rPr>
      </w:pPr>
      <w:ins w:id="192" w:author="Thiago Ávila" w:date="2018-02-22T14:19:00Z">
        <w:r>
          <w:rPr>
            <w:rFonts w:ascii="Calibri" w:eastAsia="Calibri" w:hAnsi="Calibri" w:cs="Calibri"/>
          </w:rPr>
          <w:t>2.3.2 – Comissão técnica, composta por:</w:t>
        </w:r>
      </w:ins>
    </w:p>
    <w:p w:rsidR="002C16EF" w:rsidRDefault="002C16EF" w:rsidP="002C16EF">
      <w:pPr>
        <w:spacing w:line="180" w:lineRule="exact"/>
        <w:rPr>
          <w:ins w:id="193" w:author="Thiago Ávila" w:date="2018-02-22T14:19:00Z"/>
          <w:sz w:val="20"/>
          <w:szCs w:val="20"/>
        </w:rPr>
      </w:pPr>
    </w:p>
    <w:p w:rsidR="002C16EF" w:rsidRDefault="002C16EF" w:rsidP="002C16EF">
      <w:pPr>
        <w:numPr>
          <w:ilvl w:val="0"/>
          <w:numId w:val="3"/>
        </w:numPr>
        <w:tabs>
          <w:tab w:val="left" w:pos="980"/>
        </w:tabs>
        <w:ind w:left="980" w:hanging="358"/>
        <w:rPr>
          <w:ins w:id="194" w:author="Thiago Ávila" w:date="2018-02-22T14:19:00Z"/>
          <w:rFonts w:ascii="Calibri" w:eastAsia="Calibri" w:hAnsi="Calibri" w:cs="Calibri"/>
        </w:rPr>
      </w:pPr>
      <w:proofErr w:type="gramStart"/>
      <w:ins w:id="195" w:author="Thiago Ávila" w:date="2018-02-22T14:19:00Z">
        <w:r>
          <w:rPr>
            <w:rFonts w:ascii="Calibri" w:eastAsia="Calibri" w:hAnsi="Calibri" w:cs="Calibri"/>
          </w:rPr>
          <w:t>1</w:t>
        </w:r>
        <w:proofErr w:type="gramEnd"/>
        <w:r>
          <w:rPr>
            <w:rFonts w:ascii="Calibri" w:eastAsia="Calibri" w:hAnsi="Calibri" w:cs="Calibri"/>
          </w:rPr>
          <w:t xml:space="preserve"> (um) representantes da área de Tecnologia da Informação;</w:t>
        </w:r>
      </w:ins>
    </w:p>
    <w:p w:rsidR="002C16EF" w:rsidRDefault="002C16EF" w:rsidP="002C16EF">
      <w:pPr>
        <w:spacing w:line="21" w:lineRule="exact"/>
        <w:rPr>
          <w:ins w:id="196" w:author="Thiago Ávila" w:date="2018-02-22T14:19:00Z"/>
          <w:rFonts w:ascii="Calibri" w:eastAsia="Calibri" w:hAnsi="Calibri" w:cs="Calibri"/>
        </w:rPr>
      </w:pPr>
    </w:p>
    <w:p w:rsidR="002C16EF" w:rsidRDefault="002C16EF" w:rsidP="002C16EF">
      <w:pPr>
        <w:numPr>
          <w:ilvl w:val="0"/>
          <w:numId w:val="3"/>
        </w:numPr>
        <w:tabs>
          <w:tab w:val="left" w:pos="980"/>
        </w:tabs>
        <w:ind w:left="980" w:hanging="358"/>
        <w:rPr>
          <w:ins w:id="197" w:author="Thiago Ávila" w:date="2018-02-22T14:19:00Z"/>
          <w:rFonts w:ascii="Calibri" w:eastAsia="Calibri" w:hAnsi="Calibri" w:cs="Calibri"/>
        </w:rPr>
      </w:pPr>
      <w:proofErr w:type="gramStart"/>
      <w:ins w:id="198" w:author="Thiago Ávila" w:date="2018-02-22T14:19:00Z">
        <w:r>
          <w:rPr>
            <w:rFonts w:ascii="Calibri" w:eastAsia="Calibri" w:hAnsi="Calibri" w:cs="Calibri"/>
          </w:rPr>
          <w:t>1</w:t>
        </w:r>
        <w:proofErr w:type="gramEnd"/>
        <w:r>
          <w:rPr>
            <w:rFonts w:ascii="Calibri" w:eastAsia="Calibri" w:hAnsi="Calibri" w:cs="Calibri"/>
          </w:rPr>
          <w:t xml:space="preserve"> (um) representante da área acadêmica, convidado;</w:t>
        </w:r>
      </w:ins>
    </w:p>
    <w:p w:rsidR="002C16EF" w:rsidRDefault="002C16EF" w:rsidP="002C16EF">
      <w:pPr>
        <w:spacing w:line="21" w:lineRule="exact"/>
        <w:rPr>
          <w:ins w:id="199" w:author="Thiago Ávila" w:date="2018-02-22T14:19:00Z"/>
          <w:rFonts w:ascii="Calibri" w:eastAsia="Calibri" w:hAnsi="Calibri" w:cs="Calibri"/>
        </w:rPr>
      </w:pPr>
    </w:p>
    <w:p w:rsidR="002C16EF" w:rsidRDefault="002C16EF" w:rsidP="002C16EF">
      <w:pPr>
        <w:numPr>
          <w:ilvl w:val="0"/>
          <w:numId w:val="3"/>
        </w:numPr>
        <w:tabs>
          <w:tab w:val="left" w:pos="980"/>
        </w:tabs>
        <w:ind w:left="980" w:hanging="358"/>
        <w:rPr>
          <w:ins w:id="200" w:author="Thiago Ávila" w:date="2018-02-22T14:19:00Z"/>
          <w:rFonts w:ascii="Calibri" w:eastAsia="Calibri" w:hAnsi="Calibri" w:cs="Calibri"/>
        </w:rPr>
      </w:pPr>
      <w:proofErr w:type="gramStart"/>
      <w:ins w:id="201" w:author="Thiago Ávila" w:date="2018-02-22T14:19:00Z">
        <w:r>
          <w:rPr>
            <w:rFonts w:ascii="Calibri" w:eastAsia="Calibri" w:hAnsi="Calibri" w:cs="Calibri"/>
          </w:rPr>
          <w:t>1</w:t>
        </w:r>
        <w:proofErr w:type="gramEnd"/>
        <w:r>
          <w:rPr>
            <w:rFonts w:ascii="Calibri" w:eastAsia="Calibri" w:hAnsi="Calibri" w:cs="Calibri"/>
          </w:rPr>
          <w:t xml:space="preserve"> (um) representante da Sociedade, convidado.</w:t>
        </w:r>
      </w:ins>
    </w:p>
    <w:p w:rsidR="007E1280" w:rsidDel="00957F3B" w:rsidRDefault="00D27A22">
      <w:pPr>
        <w:ind w:left="620"/>
        <w:rPr>
          <w:del w:id="202" w:author="Thiago Ávila" w:date="2018-02-19T12:31:00Z"/>
          <w:sz w:val="20"/>
          <w:szCs w:val="20"/>
        </w:rPr>
      </w:pPr>
      <w:del w:id="203" w:author="Thiago Ávila" w:date="2018-02-19T12:31:00Z">
        <w:r w:rsidDel="00957F3B">
          <w:rPr>
            <w:rFonts w:ascii="Calibri" w:eastAsia="Calibri" w:hAnsi="Calibri" w:cs="Calibri"/>
          </w:rPr>
          <w:delText>2.3.2 – Comissão técnica, composta por:</w:delText>
        </w:r>
      </w:del>
    </w:p>
    <w:p w:rsidR="007E1280" w:rsidDel="00957F3B" w:rsidRDefault="007E1280">
      <w:pPr>
        <w:spacing w:line="180" w:lineRule="exact"/>
        <w:rPr>
          <w:del w:id="204" w:author="Thiago Ávila" w:date="2018-02-19T12:31:00Z"/>
          <w:sz w:val="20"/>
          <w:szCs w:val="20"/>
        </w:rPr>
      </w:pPr>
    </w:p>
    <w:p w:rsidR="007E1280" w:rsidDel="00957F3B" w:rsidRDefault="00D27A22">
      <w:pPr>
        <w:numPr>
          <w:ilvl w:val="0"/>
          <w:numId w:val="3"/>
        </w:numPr>
        <w:tabs>
          <w:tab w:val="left" w:pos="980"/>
        </w:tabs>
        <w:ind w:left="980" w:hanging="358"/>
        <w:rPr>
          <w:del w:id="205" w:author="Thiago Ávila" w:date="2018-02-19T12:31:00Z"/>
          <w:rFonts w:ascii="Calibri" w:eastAsia="Calibri" w:hAnsi="Calibri" w:cs="Calibri"/>
        </w:rPr>
      </w:pPr>
      <w:del w:id="206" w:author="Thiago Ávila" w:date="2018-02-19T12:31:00Z">
        <w:r w:rsidDel="00957F3B">
          <w:rPr>
            <w:rFonts w:ascii="Calibri" w:eastAsia="Calibri" w:hAnsi="Calibri" w:cs="Calibri"/>
          </w:rPr>
          <w:delText>1 (um) representantes da área de Tecnologia da Informação;</w:delText>
        </w:r>
      </w:del>
    </w:p>
    <w:p w:rsidR="007E1280" w:rsidDel="00957F3B" w:rsidRDefault="007E1280">
      <w:pPr>
        <w:spacing w:line="21" w:lineRule="exact"/>
        <w:rPr>
          <w:del w:id="207" w:author="Thiago Ávila" w:date="2018-02-19T12:31:00Z"/>
          <w:rFonts w:ascii="Calibri" w:eastAsia="Calibri" w:hAnsi="Calibri" w:cs="Calibri"/>
        </w:rPr>
      </w:pPr>
    </w:p>
    <w:p w:rsidR="007E1280" w:rsidDel="00957F3B" w:rsidRDefault="00D27A22">
      <w:pPr>
        <w:numPr>
          <w:ilvl w:val="0"/>
          <w:numId w:val="3"/>
        </w:numPr>
        <w:tabs>
          <w:tab w:val="left" w:pos="980"/>
        </w:tabs>
        <w:ind w:left="980" w:hanging="358"/>
        <w:rPr>
          <w:del w:id="208" w:author="Thiago Ávila" w:date="2018-02-19T12:31:00Z"/>
          <w:rFonts w:ascii="Calibri" w:eastAsia="Calibri" w:hAnsi="Calibri" w:cs="Calibri"/>
        </w:rPr>
      </w:pPr>
      <w:del w:id="209" w:author="Thiago Ávila" w:date="2018-02-19T12:31:00Z">
        <w:r w:rsidDel="00957F3B">
          <w:rPr>
            <w:rFonts w:ascii="Calibri" w:eastAsia="Calibri" w:hAnsi="Calibri" w:cs="Calibri"/>
          </w:rPr>
          <w:delText>1 (um) representante da área acadêmica, convidado;</w:delText>
        </w:r>
      </w:del>
    </w:p>
    <w:p w:rsidR="007E1280" w:rsidDel="00957F3B" w:rsidRDefault="007E1280">
      <w:pPr>
        <w:spacing w:line="21" w:lineRule="exact"/>
        <w:rPr>
          <w:del w:id="210" w:author="Thiago Ávila" w:date="2018-02-19T12:31:00Z"/>
          <w:rFonts w:ascii="Calibri" w:eastAsia="Calibri" w:hAnsi="Calibri" w:cs="Calibri"/>
        </w:rPr>
      </w:pPr>
    </w:p>
    <w:p w:rsidR="007E1280" w:rsidDel="00957F3B" w:rsidRDefault="00D27A22">
      <w:pPr>
        <w:numPr>
          <w:ilvl w:val="0"/>
          <w:numId w:val="3"/>
        </w:numPr>
        <w:tabs>
          <w:tab w:val="left" w:pos="980"/>
        </w:tabs>
        <w:ind w:left="980" w:hanging="358"/>
        <w:rPr>
          <w:del w:id="211" w:author="Thiago Ávila" w:date="2018-02-19T12:31:00Z"/>
          <w:rFonts w:ascii="Calibri" w:eastAsia="Calibri" w:hAnsi="Calibri" w:cs="Calibri"/>
        </w:rPr>
      </w:pPr>
      <w:del w:id="212" w:author="Thiago Ávila" w:date="2018-02-19T12:31:00Z">
        <w:r w:rsidDel="00957F3B">
          <w:rPr>
            <w:rFonts w:ascii="Calibri" w:eastAsia="Calibri" w:hAnsi="Calibri" w:cs="Calibri"/>
          </w:rPr>
          <w:lastRenderedPageBreak/>
          <w:delText>1 (um) representante da Sociedade, convidado.</w:delText>
        </w:r>
      </w:del>
    </w:p>
    <w:p w:rsidR="007E1280" w:rsidDel="00957F3B" w:rsidRDefault="007E1280">
      <w:pPr>
        <w:spacing w:line="181" w:lineRule="exact"/>
        <w:rPr>
          <w:del w:id="213" w:author="Thiago Ávila" w:date="2018-02-19T12:31:00Z"/>
          <w:sz w:val="20"/>
          <w:szCs w:val="20"/>
        </w:rPr>
      </w:pPr>
    </w:p>
    <w:p w:rsidR="007E1280" w:rsidDel="00957F3B" w:rsidRDefault="00D27A22">
      <w:pPr>
        <w:ind w:right="-13"/>
        <w:jc w:val="center"/>
        <w:rPr>
          <w:del w:id="214" w:author="Thiago Ávila" w:date="2018-02-19T12:31:00Z"/>
          <w:sz w:val="20"/>
          <w:szCs w:val="20"/>
        </w:rPr>
      </w:pPr>
      <w:del w:id="215" w:author="Thiago Ávila" w:date="2018-02-19T12:31:00Z">
        <w:r w:rsidDel="00957F3B">
          <w:rPr>
            <w:rFonts w:ascii="Calibri" w:eastAsia="Calibri" w:hAnsi="Calibri" w:cs="Calibri"/>
          </w:rPr>
          <w:delText>Parágrafo único: A nota da comissão técnica será utilizada como critério de desempate.</w:delText>
        </w:r>
      </w:del>
    </w:p>
    <w:p w:rsidR="007E1280" w:rsidRDefault="007E1280">
      <w:pPr>
        <w:spacing w:line="232" w:lineRule="exact"/>
        <w:rPr>
          <w:sz w:val="20"/>
          <w:szCs w:val="20"/>
        </w:rPr>
      </w:pPr>
    </w:p>
    <w:p w:rsidR="007E1280" w:rsidRDefault="00D27A22">
      <w:pPr>
        <w:spacing w:line="237" w:lineRule="auto"/>
        <w:ind w:left="260" w:right="266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2.4 Para o desenvolvimento dos trabalhos, o Concurso contará com servidores </w:t>
      </w:r>
      <w:del w:id="216" w:author="Thiago Ávila" w:date="2018-02-19T12:31:00Z">
        <w:r w:rsidDel="00957F3B">
          <w:rPr>
            <w:rFonts w:ascii="Calibri" w:eastAsia="Calibri" w:hAnsi="Calibri" w:cs="Calibri"/>
          </w:rPr>
          <w:delText xml:space="preserve">fazendários </w:delText>
        </w:r>
      </w:del>
      <w:ins w:id="217" w:author="Thiago Ávila" w:date="2018-02-19T12:31:00Z">
        <w:r w:rsidR="00957F3B">
          <w:rPr>
            <w:rFonts w:ascii="Calibri" w:eastAsia="Calibri" w:hAnsi="Calibri" w:cs="Calibri"/>
          </w:rPr>
          <w:t xml:space="preserve">e colaboradores da SEPLAG/AL </w:t>
        </w:r>
      </w:ins>
      <w:r>
        <w:rPr>
          <w:rFonts w:ascii="Calibri" w:eastAsia="Calibri" w:hAnsi="Calibri" w:cs="Calibri"/>
        </w:rPr>
        <w:t xml:space="preserve">que participaram da </w:t>
      </w:r>
      <w:del w:id="218" w:author="Thiago Ávila" w:date="2018-02-19T12:32:00Z">
        <w:r w:rsidDel="00957F3B">
          <w:rPr>
            <w:rFonts w:ascii="Calibri" w:eastAsia="Calibri" w:hAnsi="Calibri" w:cs="Calibri"/>
          </w:rPr>
          <w:delText>Jornada de Inovação</w:delText>
        </w:r>
      </w:del>
      <w:ins w:id="219" w:author="Thiago Ávila" w:date="2018-02-19T12:32:00Z">
        <w:r w:rsidR="00957F3B">
          <w:rPr>
            <w:rFonts w:ascii="Calibri" w:eastAsia="Calibri" w:hAnsi="Calibri" w:cs="Calibri"/>
          </w:rPr>
          <w:t>especificação técnica dos projetos</w:t>
        </w:r>
      </w:ins>
      <w:r>
        <w:rPr>
          <w:rFonts w:ascii="Calibri" w:eastAsia="Calibri" w:hAnsi="Calibri" w:cs="Calibri"/>
        </w:rPr>
        <w:t>, com notório conhecimento sobre os projetos a serem desenvolvidos.</w:t>
      </w:r>
    </w:p>
    <w:p w:rsidR="007E1280" w:rsidRDefault="007E1280">
      <w:pPr>
        <w:spacing w:line="188" w:lineRule="exact"/>
        <w:rPr>
          <w:sz w:val="20"/>
          <w:szCs w:val="20"/>
        </w:rPr>
      </w:pPr>
    </w:p>
    <w:p w:rsidR="007E1280" w:rsidRDefault="00D27A22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3 - PROCESSO SELETIVO</w:t>
      </w:r>
    </w:p>
    <w:p w:rsidR="007E1280" w:rsidRDefault="007E1280">
      <w:pPr>
        <w:spacing w:line="183" w:lineRule="exact"/>
        <w:rPr>
          <w:sz w:val="20"/>
          <w:szCs w:val="20"/>
        </w:rPr>
      </w:pPr>
    </w:p>
    <w:p w:rsidR="007E1280" w:rsidRDefault="00D27A22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3.1 - O processo seletivo será composto por </w:t>
      </w:r>
      <w:del w:id="220" w:author="Thiago Ávila" w:date="2018-02-22T14:09:00Z">
        <w:r w:rsidRPr="0036680F" w:rsidDel="0036680F">
          <w:rPr>
            <w:rFonts w:ascii="Calibri" w:eastAsia="Calibri" w:hAnsi="Calibri" w:cs="Calibri"/>
            <w:highlight w:val="green"/>
            <w:rPrChange w:id="221" w:author="Thiago Ávila" w:date="2018-02-22T14:09:00Z">
              <w:rPr>
                <w:rFonts w:ascii="Calibri" w:eastAsia="Calibri" w:hAnsi="Calibri" w:cs="Calibri"/>
              </w:rPr>
            </w:rPrChange>
          </w:rPr>
          <w:delText>3</w:delText>
        </w:r>
      </w:del>
      <w:proofErr w:type="gramStart"/>
      <w:ins w:id="222" w:author="Thiago Ávila" w:date="2018-02-22T14:09:00Z">
        <w:r w:rsidR="0036680F" w:rsidRPr="0036680F">
          <w:rPr>
            <w:rFonts w:ascii="Calibri" w:eastAsia="Calibri" w:hAnsi="Calibri" w:cs="Calibri"/>
            <w:highlight w:val="green"/>
            <w:rPrChange w:id="223" w:author="Thiago Ávila" w:date="2018-02-22T14:09:00Z">
              <w:rPr>
                <w:rFonts w:ascii="Calibri" w:eastAsia="Calibri" w:hAnsi="Calibri" w:cs="Calibri"/>
              </w:rPr>
            </w:rPrChange>
          </w:rPr>
          <w:t>4</w:t>
        </w:r>
      </w:ins>
      <w:proofErr w:type="gramEnd"/>
      <w:r w:rsidRPr="0036680F">
        <w:rPr>
          <w:rFonts w:ascii="Calibri" w:eastAsia="Calibri" w:hAnsi="Calibri" w:cs="Calibri"/>
          <w:highlight w:val="green"/>
          <w:rPrChange w:id="224" w:author="Thiago Ávila" w:date="2018-02-22T14:09:00Z">
            <w:rPr>
              <w:rFonts w:ascii="Calibri" w:eastAsia="Calibri" w:hAnsi="Calibri" w:cs="Calibri"/>
            </w:rPr>
          </w:rPrChange>
        </w:rPr>
        <w:t xml:space="preserve"> (</w:t>
      </w:r>
      <w:del w:id="225" w:author="Thiago Ávila" w:date="2018-02-22T14:09:00Z">
        <w:r w:rsidRPr="0036680F" w:rsidDel="0036680F">
          <w:rPr>
            <w:rFonts w:ascii="Calibri" w:eastAsia="Calibri" w:hAnsi="Calibri" w:cs="Calibri"/>
            <w:highlight w:val="green"/>
            <w:rPrChange w:id="226" w:author="Thiago Ávila" w:date="2018-02-22T14:09:00Z">
              <w:rPr>
                <w:rFonts w:ascii="Calibri" w:eastAsia="Calibri" w:hAnsi="Calibri" w:cs="Calibri"/>
              </w:rPr>
            </w:rPrChange>
          </w:rPr>
          <w:delText>três</w:delText>
        </w:r>
      </w:del>
      <w:ins w:id="227" w:author="Thiago Ávila" w:date="2018-02-22T14:09:00Z">
        <w:r w:rsidR="0036680F" w:rsidRPr="0036680F">
          <w:rPr>
            <w:rFonts w:ascii="Calibri" w:eastAsia="Calibri" w:hAnsi="Calibri" w:cs="Calibri"/>
            <w:highlight w:val="green"/>
            <w:rPrChange w:id="228" w:author="Thiago Ávila" w:date="2018-02-22T14:09:00Z">
              <w:rPr>
                <w:rFonts w:ascii="Calibri" w:eastAsia="Calibri" w:hAnsi="Calibri" w:cs="Calibri"/>
              </w:rPr>
            </w:rPrChange>
          </w:rPr>
          <w:t>quatro</w:t>
        </w:r>
      </w:ins>
      <w:r w:rsidRPr="0036680F">
        <w:rPr>
          <w:rFonts w:ascii="Calibri" w:eastAsia="Calibri" w:hAnsi="Calibri" w:cs="Calibri"/>
          <w:highlight w:val="green"/>
          <w:rPrChange w:id="229" w:author="Thiago Ávila" w:date="2018-02-22T14:09:00Z">
            <w:rPr>
              <w:rFonts w:ascii="Calibri" w:eastAsia="Calibri" w:hAnsi="Calibri" w:cs="Calibri"/>
            </w:rPr>
          </w:rPrChange>
        </w:rPr>
        <w:t>)</w:t>
      </w:r>
      <w:r>
        <w:rPr>
          <w:rFonts w:ascii="Calibri" w:eastAsia="Calibri" w:hAnsi="Calibri" w:cs="Calibri"/>
        </w:rPr>
        <w:t xml:space="preserve"> etapas:</w:t>
      </w:r>
    </w:p>
    <w:p w:rsidR="007E1280" w:rsidRDefault="007E1280">
      <w:pPr>
        <w:spacing w:line="180" w:lineRule="exact"/>
        <w:rPr>
          <w:sz w:val="20"/>
          <w:szCs w:val="20"/>
        </w:rPr>
      </w:pPr>
    </w:p>
    <w:p w:rsidR="007E1280" w:rsidRDefault="00D27A22">
      <w:pPr>
        <w:numPr>
          <w:ilvl w:val="0"/>
          <w:numId w:val="4"/>
        </w:numPr>
        <w:tabs>
          <w:tab w:val="left" w:pos="1200"/>
        </w:tabs>
        <w:ind w:left="1200" w:hanging="230"/>
        <w:rPr>
          <w:ins w:id="230" w:author="Thiago Ávila" w:date="2018-02-22T14:01:00Z"/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etapa</w:t>
      </w:r>
      <w:proofErr w:type="gramEnd"/>
      <w:r>
        <w:rPr>
          <w:rFonts w:ascii="Calibri" w:eastAsia="Calibri" w:hAnsi="Calibri" w:cs="Calibri"/>
        </w:rPr>
        <w:t xml:space="preserve"> eliminatória;</w:t>
      </w:r>
    </w:p>
    <w:p w:rsidR="00F259C7" w:rsidRDefault="00F259C7" w:rsidP="00F259C7">
      <w:pPr>
        <w:tabs>
          <w:tab w:val="left" w:pos="1200"/>
        </w:tabs>
        <w:ind w:left="1200"/>
        <w:rPr>
          <w:ins w:id="231" w:author="Thiago Ávila" w:date="2018-02-22T14:01:00Z"/>
          <w:rFonts w:ascii="Calibri" w:eastAsia="Calibri" w:hAnsi="Calibri" w:cs="Calibri"/>
        </w:rPr>
        <w:pPrChange w:id="232" w:author="Thiago Ávila" w:date="2018-02-22T14:01:00Z">
          <w:pPr>
            <w:numPr>
              <w:numId w:val="4"/>
            </w:numPr>
            <w:tabs>
              <w:tab w:val="left" w:pos="1200"/>
            </w:tabs>
            <w:ind w:left="1200" w:hanging="230"/>
          </w:pPr>
        </w:pPrChange>
      </w:pPr>
    </w:p>
    <w:p w:rsidR="00F259C7" w:rsidRPr="00F259C7" w:rsidRDefault="00F259C7">
      <w:pPr>
        <w:numPr>
          <w:ilvl w:val="0"/>
          <w:numId w:val="4"/>
        </w:numPr>
        <w:tabs>
          <w:tab w:val="left" w:pos="1200"/>
        </w:tabs>
        <w:ind w:left="1200" w:hanging="230"/>
        <w:rPr>
          <w:rFonts w:ascii="Calibri" w:eastAsia="Calibri" w:hAnsi="Calibri" w:cs="Calibri"/>
          <w:highlight w:val="green"/>
          <w:rPrChange w:id="233" w:author="Thiago Ávila" w:date="2018-02-22T14:02:00Z">
            <w:rPr>
              <w:rFonts w:ascii="Calibri" w:eastAsia="Calibri" w:hAnsi="Calibri" w:cs="Calibri"/>
            </w:rPr>
          </w:rPrChange>
        </w:rPr>
      </w:pPr>
      <w:ins w:id="234" w:author="Thiago Ávila" w:date="2018-02-22T14:01:00Z">
        <w:r w:rsidRPr="00F259C7">
          <w:rPr>
            <w:rFonts w:ascii="Calibri" w:eastAsia="Calibri" w:hAnsi="Calibri" w:cs="Calibri"/>
            <w:highlight w:val="green"/>
            <w:rPrChange w:id="235" w:author="Thiago Ávila" w:date="2018-02-22T14:02:00Z">
              <w:rPr>
                <w:rFonts w:ascii="Calibri" w:eastAsia="Calibri" w:hAnsi="Calibri" w:cs="Calibri"/>
              </w:rPr>
            </w:rPrChange>
          </w:rPr>
          <w:t>Discussão prévia das propostas de solução;</w:t>
        </w:r>
      </w:ins>
    </w:p>
    <w:p w:rsidR="007E1280" w:rsidRDefault="007E1280">
      <w:pPr>
        <w:spacing w:line="182" w:lineRule="exact"/>
        <w:rPr>
          <w:rFonts w:ascii="Calibri" w:eastAsia="Calibri" w:hAnsi="Calibri" w:cs="Calibri"/>
        </w:rPr>
      </w:pPr>
    </w:p>
    <w:p w:rsidR="007E1280" w:rsidRDefault="00D27A22">
      <w:pPr>
        <w:numPr>
          <w:ilvl w:val="0"/>
          <w:numId w:val="4"/>
        </w:numPr>
        <w:tabs>
          <w:tab w:val="left" w:pos="1200"/>
        </w:tabs>
        <w:ind w:left="1200" w:hanging="2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submissão da solução;</w:t>
      </w:r>
    </w:p>
    <w:p w:rsidR="007E1280" w:rsidRDefault="007E1280">
      <w:pPr>
        <w:spacing w:line="180" w:lineRule="exact"/>
        <w:rPr>
          <w:rFonts w:ascii="Calibri" w:eastAsia="Calibri" w:hAnsi="Calibri" w:cs="Calibri"/>
        </w:rPr>
      </w:pPr>
    </w:p>
    <w:p w:rsidR="007E1280" w:rsidRDefault="00D27A22">
      <w:pPr>
        <w:numPr>
          <w:ilvl w:val="0"/>
          <w:numId w:val="4"/>
        </w:numPr>
        <w:tabs>
          <w:tab w:val="left" w:pos="1180"/>
        </w:tabs>
        <w:ind w:left="1180" w:hanging="2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etapa classificatória.</w:t>
      </w:r>
    </w:p>
    <w:p w:rsidR="007E1280" w:rsidRDefault="007E1280">
      <w:pPr>
        <w:spacing w:line="183" w:lineRule="exact"/>
        <w:rPr>
          <w:sz w:val="20"/>
          <w:szCs w:val="20"/>
        </w:rPr>
      </w:pPr>
    </w:p>
    <w:p w:rsidR="007E1280" w:rsidRDefault="00D27A22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3.2 - ETAPA ELIMINATÓRIA</w:t>
      </w:r>
    </w:p>
    <w:p w:rsidR="007E1280" w:rsidRDefault="007E1280">
      <w:pPr>
        <w:spacing w:line="229" w:lineRule="exact"/>
        <w:rPr>
          <w:sz w:val="20"/>
          <w:szCs w:val="20"/>
        </w:rPr>
      </w:pPr>
    </w:p>
    <w:p w:rsidR="007E1280" w:rsidRDefault="00D27A22">
      <w:pPr>
        <w:spacing w:line="244" w:lineRule="auto"/>
        <w:ind w:left="260" w:right="266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3.2.1 As pessoas interessadas em participar do concurso deverão acessar o site </w:t>
      </w:r>
      <w:proofErr w:type="gramStart"/>
      <w:r w:rsidRPr="00F259C7">
        <w:rPr>
          <w:rFonts w:ascii="Calibri" w:eastAsia="Calibri" w:hAnsi="Calibri" w:cs="Calibri"/>
          <w:color w:val="FF0000"/>
          <w:highlight w:val="yellow"/>
          <w:rPrChange w:id="236" w:author="Thiago Ávila" w:date="2018-02-22T13:58:00Z">
            <w:rPr>
              <w:rFonts w:ascii="Calibri" w:eastAsia="Calibri" w:hAnsi="Calibri" w:cs="Calibri"/>
            </w:rPr>
          </w:rPrChange>
        </w:rPr>
        <w:t>https</w:t>
      </w:r>
      <w:proofErr w:type="gramEnd"/>
      <w:r w:rsidRPr="00F259C7">
        <w:rPr>
          <w:rFonts w:ascii="Calibri" w:eastAsia="Calibri" w:hAnsi="Calibri" w:cs="Calibri"/>
          <w:color w:val="FF0000"/>
          <w:highlight w:val="yellow"/>
          <w:rPrChange w:id="237" w:author="Thiago Ávila" w:date="2018-02-22T13:58:00Z">
            <w:rPr>
              <w:rFonts w:ascii="Calibri" w:eastAsia="Calibri" w:hAnsi="Calibri" w:cs="Calibri"/>
            </w:rPr>
          </w:rPrChange>
        </w:rPr>
        <w:t>://www.doity.com.br/1hackathoninsanosefazal</w:t>
      </w:r>
      <w:r>
        <w:rPr>
          <w:rFonts w:ascii="Calibri" w:eastAsia="Calibri" w:hAnsi="Calibri" w:cs="Calibri"/>
        </w:rPr>
        <w:t xml:space="preserve"> e preencher seus dados pessoais nos campos apropriados, definidos como obrigatórios, no formulário eletrônico disponibilizado, no período de </w:t>
      </w:r>
      <w:del w:id="238" w:author="Thiago Ávila" w:date="2018-02-19T12:32:00Z">
        <w:r w:rsidRPr="00F259C7" w:rsidDel="00957F3B">
          <w:rPr>
            <w:rFonts w:ascii="Calibri" w:eastAsia="Calibri" w:hAnsi="Calibri" w:cs="Calibri"/>
            <w:color w:val="FF0000"/>
            <w:rPrChange w:id="239" w:author="Thiago Ávila" w:date="2018-02-22T13:59:00Z">
              <w:rPr>
                <w:rFonts w:ascii="Calibri" w:eastAsia="Calibri" w:hAnsi="Calibri" w:cs="Calibri"/>
              </w:rPr>
            </w:rPrChange>
          </w:rPr>
          <w:delText>07</w:delText>
        </w:r>
      </w:del>
      <w:proofErr w:type="spellStart"/>
      <w:ins w:id="240" w:author="Thiago Ávila" w:date="2018-02-19T12:32:00Z">
        <w:r w:rsidR="00957F3B" w:rsidRPr="00F259C7">
          <w:rPr>
            <w:rFonts w:ascii="Calibri" w:eastAsia="Calibri" w:hAnsi="Calibri" w:cs="Calibri"/>
            <w:color w:val="FF0000"/>
            <w:rPrChange w:id="241" w:author="Thiago Ávila" w:date="2018-02-22T13:59:00Z">
              <w:rPr>
                <w:rFonts w:ascii="Calibri" w:eastAsia="Calibri" w:hAnsi="Calibri" w:cs="Calibri"/>
              </w:rPr>
            </w:rPrChange>
          </w:rPr>
          <w:t>xx</w:t>
        </w:r>
      </w:ins>
      <w:proofErr w:type="spellEnd"/>
      <w:r w:rsidRPr="00F259C7">
        <w:rPr>
          <w:rFonts w:ascii="Calibri" w:eastAsia="Calibri" w:hAnsi="Calibri" w:cs="Calibri"/>
          <w:color w:val="FF0000"/>
          <w:rPrChange w:id="242" w:author="Thiago Ávila" w:date="2018-02-22T13:59:00Z">
            <w:rPr>
              <w:rFonts w:ascii="Calibri" w:eastAsia="Calibri" w:hAnsi="Calibri" w:cs="Calibri"/>
            </w:rPr>
          </w:rPrChange>
        </w:rPr>
        <w:t>/</w:t>
      </w:r>
      <w:proofErr w:type="spellStart"/>
      <w:del w:id="243" w:author="Thiago Ávila" w:date="2018-02-19T12:32:00Z">
        <w:r w:rsidRPr="00F259C7" w:rsidDel="00957F3B">
          <w:rPr>
            <w:rFonts w:ascii="Calibri" w:eastAsia="Calibri" w:hAnsi="Calibri" w:cs="Calibri"/>
            <w:color w:val="FF0000"/>
            <w:rPrChange w:id="244" w:author="Thiago Ávila" w:date="2018-02-22T13:59:00Z">
              <w:rPr>
                <w:rFonts w:ascii="Calibri" w:eastAsia="Calibri" w:hAnsi="Calibri" w:cs="Calibri"/>
              </w:rPr>
            </w:rPrChange>
          </w:rPr>
          <w:delText>07</w:delText>
        </w:r>
      </w:del>
      <w:ins w:id="245" w:author="Thiago Ávila" w:date="2018-02-19T12:32:00Z">
        <w:r w:rsidR="00957F3B" w:rsidRPr="00F259C7">
          <w:rPr>
            <w:rFonts w:ascii="Calibri" w:eastAsia="Calibri" w:hAnsi="Calibri" w:cs="Calibri"/>
            <w:color w:val="FF0000"/>
            <w:rPrChange w:id="246" w:author="Thiago Ávila" w:date="2018-02-22T13:59:00Z">
              <w:rPr>
                <w:rFonts w:ascii="Calibri" w:eastAsia="Calibri" w:hAnsi="Calibri" w:cs="Calibri"/>
              </w:rPr>
            </w:rPrChange>
          </w:rPr>
          <w:t>xx</w:t>
        </w:r>
      </w:ins>
      <w:proofErr w:type="spellEnd"/>
      <w:r w:rsidRPr="00F259C7">
        <w:rPr>
          <w:rFonts w:ascii="Calibri" w:eastAsia="Calibri" w:hAnsi="Calibri" w:cs="Calibri"/>
          <w:color w:val="FF0000"/>
          <w:rPrChange w:id="247" w:author="Thiago Ávila" w:date="2018-02-22T13:59:00Z">
            <w:rPr>
              <w:rFonts w:ascii="Calibri" w:eastAsia="Calibri" w:hAnsi="Calibri" w:cs="Calibri"/>
            </w:rPr>
          </w:rPrChange>
        </w:rPr>
        <w:t>/201</w:t>
      </w:r>
      <w:del w:id="248" w:author="Thiago Ávila" w:date="2018-02-19T12:32:00Z">
        <w:r w:rsidRPr="00F259C7" w:rsidDel="00957F3B">
          <w:rPr>
            <w:rFonts w:ascii="Calibri" w:eastAsia="Calibri" w:hAnsi="Calibri" w:cs="Calibri"/>
            <w:color w:val="FF0000"/>
            <w:rPrChange w:id="249" w:author="Thiago Ávila" w:date="2018-02-22T13:59:00Z">
              <w:rPr>
                <w:rFonts w:ascii="Calibri" w:eastAsia="Calibri" w:hAnsi="Calibri" w:cs="Calibri"/>
              </w:rPr>
            </w:rPrChange>
          </w:rPr>
          <w:delText>7</w:delText>
        </w:r>
      </w:del>
      <w:ins w:id="250" w:author="Thiago Ávila" w:date="2018-02-19T12:32:00Z">
        <w:r w:rsidR="00957F3B" w:rsidRPr="00F259C7">
          <w:rPr>
            <w:rFonts w:ascii="Calibri" w:eastAsia="Calibri" w:hAnsi="Calibri" w:cs="Calibri"/>
            <w:color w:val="FF0000"/>
            <w:rPrChange w:id="251" w:author="Thiago Ávila" w:date="2018-02-22T13:59:00Z">
              <w:rPr>
                <w:rFonts w:ascii="Calibri" w:eastAsia="Calibri" w:hAnsi="Calibri" w:cs="Calibri"/>
              </w:rPr>
            </w:rPrChange>
          </w:rPr>
          <w:t>8</w:t>
        </w:r>
      </w:ins>
      <w:r w:rsidRPr="00F259C7">
        <w:rPr>
          <w:rFonts w:ascii="Calibri" w:eastAsia="Calibri" w:hAnsi="Calibri" w:cs="Calibri"/>
          <w:color w:val="FF0000"/>
          <w:rPrChange w:id="252" w:author="Thiago Ávila" w:date="2018-02-22T13:59:00Z">
            <w:rPr>
              <w:rFonts w:ascii="Calibri" w:eastAsia="Calibri" w:hAnsi="Calibri" w:cs="Calibri"/>
            </w:rPr>
          </w:rPrChange>
        </w:rPr>
        <w:t xml:space="preserve"> a </w:t>
      </w:r>
      <w:del w:id="253" w:author="Thiago Ávila" w:date="2018-02-19T12:32:00Z">
        <w:r w:rsidRPr="00F259C7" w:rsidDel="00957F3B">
          <w:rPr>
            <w:rFonts w:ascii="Calibri" w:eastAsia="Calibri" w:hAnsi="Calibri" w:cs="Calibri"/>
            <w:color w:val="FF0000"/>
            <w:rPrChange w:id="254" w:author="Thiago Ávila" w:date="2018-02-22T13:59:00Z">
              <w:rPr>
                <w:rFonts w:ascii="Calibri" w:eastAsia="Calibri" w:hAnsi="Calibri" w:cs="Calibri"/>
              </w:rPr>
            </w:rPrChange>
          </w:rPr>
          <w:delText>13</w:delText>
        </w:r>
      </w:del>
      <w:proofErr w:type="spellStart"/>
      <w:ins w:id="255" w:author="Thiago Ávila" w:date="2018-02-19T12:32:00Z">
        <w:r w:rsidR="00957F3B" w:rsidRPr="00F259C7">
          <w:rPr>
            <w:rFonts w:ascii="Calibri" w:eastAsia="Calibri" w:hAnsi="Calibri" w:cs="Calibri"/>
            <w:color w:val="FF0000"/>
            <w:rPrChange w:id="256" w:author="Thiago Ávila" w:date="2018-02-22T13:59:00Z">
              <w:rPr>
                <w:rFonts w:ascii="Calibri" w:eastAsia="Calibri" w:hAnsi="Calibri" w:cs="Calibri"/>
              </w:rPr>
            </w:rPrChange>
          </w:rPr>
          <w:t>xx</w:t>
        </w:r>
      </w:ins>
      <w:proofErr w:type="spellEnd"/>
      <w:r w:rsidRPr="00F259C7">
        <w:rPr>
          <w:rFonts w:ascii="Calibri" w:eastAsia="Calibri" w:hAnsi="Calibri" w:cs="Calibri"/>
          <w:color w:val="FF0000"/>
          <w:rPrChange w:id="257" w:author="Thiago Ávila" w:date="2018-02-22T13:59:00Z">
            <w:rPr>
              <w:rFonts w:ascii="Calibri" w:eastAsia="Calibri" w:hAnsi="Calibri" w:cs="Calibri"/>
            </w:rPr>
          </w:rPrChange>
        </w:rPr>
        <w:t>/</w:t>
      </w:r>
      <w:proofErr w:type="spellStart"/>
      <w:del w:id="258" w:author="Thiago Ávila" w:date="2018-02-19T12:32:00Z">
        <w:r w:rsidRPr="00F259C7" w:rsidDel="00957F3B">
          <w:rPr>
            <w:rFonts w:ascii="Calibri" w:eastAsia="Calibri" w:hAnsi="Calibri" w:cs="Calibri"/>
            <w:color w:val="FF0000"/>
            <w:rPrChange w:id="259" w:author="Thiago Ávila" w:date="2018-02-22T13:59:00Z">
              <w:rPr>
                <w:rFonts w:ascii="Calibri" w:eastAsia="Calibri" w:hAnsi="Calibri" w:cs="Calibri"/>
              </w:rPr>
            </w:rPrChange>
          </w:rPr>
          <w:delText>08</w:delText>
        </w:r>
      </w:del>
      <w:ins w:id="260" w:author="Thiago Ávila" w:date="2018-02-19T12:32:00Z">
        <w:r w:rsidR="00957F3B" w:rsidRPr="00F259C7">
          <w:rPr>
            <w:rFonts w:ascii="Calibri" w:eastAsia="Calibri" w:hAnsi="Calibri" w:cs="Calibri"/>
            <w:color w:val="FF0000"/>
            <w:rPrChange w:id="261" w:author="Thiago Ávila" w:date="2018-02-22T13:59:00Z">
              <w:rPr>
                <w:rFonts w:ascii="Calibri" w:eastAsia="Calibri" w:hAnsi="Calibri" w:cs="Calibri"/>
              </w:rPr>
            </w:rPrChange>
          </w:rPr>
          <w:t>xx</w:t>
        </w:r>
      </w:ins>
      <w:proofErr w:type="spellEnd"/>
      <w:r w:rsidRPr="00F259C7">
        <w:rPr>
          <w:rFonts w:ascii="Calibri" w:eastAsia="Calibri" w:hAnsi="Calibri" w:cs="Calibri"/>
          <w:color w:val="FF0000"/>
          <w:rPrChange w:id="262" w:author="Thiago Ávila" w:date="2018-02-22T13:59:00Z">
            <w:rPr>
              <w:rFonts w:ascii="Calibri" w:eastAsia="Calibri" w:hAnsi="Calibri" w:cs="Calibri"/>
            </w:rPr>
          </w:rPrChange>
        </w:rPr>
        <w:t>/201</w:t>
      </w:r>
      <w:del w:id="263" w:author="Thiago Ávila" w:date="2018-02-19T12:32:00Z">
        <w:r w:rsidRPr="00F259C7" w:rsidDel="00957F3B">
          <w:rPr>
            <w:rFonts w:ascii="Calibri" w:eastAsia="Calibri" w:hAnsi="Calibri" w:cs="Calibri"/>
            <w:color w:val="FF0000"/>
            <w:rPrChange w:id="264" w:author="Thiago Ávila" w:date="2018-02-22T13:59:00Z">
              <w:rPr>
                <w:rFonts w:ascii="Calibri" w:eastAsia="Calibri" w:hAnsi="Calibri" w:cs="Calibri"/>
              </w:rPr>
            </w:rPrChange>
          </w:rPr>
          <w:delText>7</w:delText>
        </w:r>
      </w:del>
      <w:ins w:id="265" w:author="Thiago Ávila" w:date="2018-02-19T12:32:00Z">
        <w:r w:rsidR="00957F3B" w:rsidRPr="00F259C7">
          <w:rPr>
            <w:rFonts w:ascii="Calibri" w:eastAsia="Calibri" w:hAnsi="Calibri" w:cs="Calibri"/>
            <w:color w:val="FF0000"/>
            <w:rPrChange w:id="266" w:author="Thiago Ávila" w:date="2018-02-22T13:59:00Z">
              <w:rPr>
                <w:rFonts w:ascii="Calibri" w:eastAsia="Calibri" w:hAnsi="Calibri" w:cs="Calibri"/>
              </w:rPr>
            </w:rPrChange>
          </w:rPr>
          <w:t>8</w:t>
        </w:r>
      </w:ins>
      <w:r>
        <w:rPr>
          <w:rFonts w:ascii="Calibri" w:eastAsia="Calibri" w:hAnsi="Calibri" w:cs="Calibri"/>
        </w:rPr>
        <w:t>.</w:t>
      </w: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D27A22">
      <w:pPr>
        <w:spacing w:line="227" w:lineRule="auto"/>
        <w:ind w:left="260" w:right="266" w:firstLine="708"/>
        <w:jc w:val="both"/>
        <w:rPr>
          <w:sz w:val="20"/>
          <w:szCs w:val="20"/>
        </w:rPr>
      </w:pPr>
      <w:bookmarkStart w:id="267" w:name="page3"/>
      <w:bookmarkEnd w:id="267"/>
      <w:r>
        <w:rPr>
          <w:rFonts w:ascii="Calibri" w:eastAsia="Calibri" w:hAnsi="Calibri" w:cs="Calibri"/>
        </w:rPr>
        <w:t xml:space="preserve">3.2.1.1 Os interessados deverão formar equipes compostas por no mínimo </w:t>
      </w:r>
      <w:proofErr w:type="gramStart"/>
      <w:r>
        <w:rPr>
          <w:rFonts w:ascii="Calibri" w:eastAsia="Calibri" w:hAnsi="Calibri" w:cs="Calibri"/>
        </w:rPr>
        <w:t>2</w:t>
      </w:r>
      <w:proofErr w:type="gramEnd"/>
      <w:r>
        <w:rPr>
          <w:rFonts w:ascii="Calibri" w:eastAsia="Calibri" w:hAnsi="Calibri" w:cs="Calibri"/>
        </w:rPr>
        <w:t xml:space="preserve">(dois) e no máximo </w:t>
      </w:r>
      <w:ins w:id="268" w:author="Thiago Ávila" w:date="2018-02-22T14:27:00Z">
        <w:r w:rsidR="006C1D3A" w:rsidRPr="006C1D3A">
          <w:rPr>
            <w:rFonts w:ascii="Calibri" w:eastAsia="Calibri" w:hAnsi="Calibri" w:cs="Calibri"/>
            <w:highlight w:val="green"/>
            <w:rPrChange w:id="269" w:author="Thiago Ávila" w:date="2018-02-22T14:27:00Z">
              <w:rPr>
                <w:rFonts w:ascii="Calibri" w:eastAsia="Calibri" w:hAnsi="Calibri" w:cs="Calibri"/>
              </w:rPr>
            </w:rPrChange>
          </w:rPr>
          <w:t>6</w:t>
        </w:r>
      </w:ins>
      <w:del w:id="270" w:author="Thiago Ávila" w:date="2018-02-22T14:27:00Z">
        <w:r w:rsidRPr="006C1D3A" w:rsidDel="006C1D3A">
          <w:rPr>
            <w:rFonts w:ascii="Calibri" w:eastAsia="Calibri" w:hAnsi="Calibri" w:cs="Calibri"/>
            <w:highlight w:val="green"/>
            <w:rPrChange w:id="271" w:author="Thiago Ávila" w:date="2018-02-22T14:27:00Z">
              <w:rPr>
                <w:rFonts w:ascii="Calibri" w:eastAsia="Calibri" w:hAnsi="Calibri" w:cs="Calibri"/>
              </w:rPr>
            </w:rPrChange>
          </w:rPr>
          <w:delText>5</w:delText>
        </w:r>
      </w:del>
      <w:r w:rsidRPr="006C1D3A">
        <w:rPr>
          <w:rFonts w:ascii="Calibri" w:eastAsia="Calibri" w:hAnsi="Calibri" w:cs="Calibri"/>
          <w:highlight w:val="green"/>
          <w:rPrChange w:id="272" w:author="Thiago Ávila" w:date="2018-02-22T14:27:00Z">
            <w:rPr>
              <w:rFonts w:ascii="Calibri" w:eastAsia="Calibri" w:hAnsi="Calibri" w:cs="Calibri"/>
            </w:rPr>
          </w:rPrChange>
        </w:rPr>
        <w:t>(</w:t>
      </w:r>
      <w:del w:id="273" w:author="Thiago Ávila" w:date="2018-02-22T14:27:00Z">
        <w:r w:rsidRPr="006C1D3A" w:rsidDel="006C1D3A">
          <w:rPr>
            <w:rFonts w:ascii="Calibri" w:eastAsia="Calibri" w:hAnsi="Calibri" w:cs="Calibri"/>
            <w:highlight w:val="green"/>
            <w:rPrChange w:id="274" w:author="Thiago Ávila" w:date="2018-02-22T14:27:00Z">
              <w:rPr>
                <w:rFonts w:ascii="Calibri" w:eastAsia="Calibri" w:hAnsi="Calibri" w:cs="Calibri"/>
              </w:rPr>
            </w:rPrChange>
          </w:rPr>
          <w:delText>cinco</w:delText>
        </w:r>
      </w:del>
      <w:ins w:id="275" w:author="Thiago Ávila" w:date="2018-02-22T14:27:00Z">
        <w:r w:rsidR="006C1D3A" w:rsidRPr="006C1D3A">
          <w:rPr>
            <w:rFonts w:ascii="Calibri" w:eastAsia="Calibri" w:hAnsi="Calibri" w:cs="Calibri"/>
            <w:highlight w:val="green"/>
            <w:rPrChange w:id="276" w:author="Thiago Ávila" w:date="2018-02-22T14:27:00Z">
              <w:rPr>
                <w:rFonts w:ascii="Calibri" w:eastAsia="Calibri" w:hAnsi="Calibri" w:cs="Calibri"/>
              </w:rPr>
            </w:rPrChange>
          </w:rPr>
          <w:t>seis</w:t>
        </w:r>
      </w:ins>
      <w:r w:rsidRPr="006C1D3A">
        <w:rPr>
          <w:rFonts w:ascii="Calibri" w:eastAsia="Calibri" w:hAnsi="Calibri" w:cs="Calibri"/>
          <w:highlight w:val="green"/>
          <w:rPrChange w:id="277" w:author="Thiago Ávila" w:date="2018-02-22T14:27:00Z">
            <w:rPr>
              <w:rFonts w:ascii="Calibri" w:eastAsia="Calibri" w:hAnsi="Calibri" w:cs="Calibri"/>
            </w:rPr>
          </w:rPrChange>
        </w:rPr>
        <w:t>)</w:t>
      </w:r>
      <w:r>
        <w:rPr>
          <w:rFonts w:ascii="Calibri" w:eastAsia="Calibri" w:hAnsi="Calibri" w:cs="Calibri"/>
        </w:rPr>
        <w:t xml:space="preserve"> integrantes.</w:t>
      </w:r>
    </w:p>
    <w:p w:rsidR="007E1280" w:rsidRDefault="007E1280">
      <w:pPr>
        <w:spacing w:line="231" w:lineRule="exact"/>
        <w:rPr>
          <w:sz w:val="20"/>
          <w:szCs w:val="20"/>
        </w:rPr>
      </w:pPr>
    </w:p>
    <w:p w:rsidR="007E1280" w:rsidRDefault="00D27A22">
      <w:pPr>
        <w:spacing w:line="227" w:lineRule="auto"/>
        <w:ind w:left="260" w:right="266" w:firstLine="708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3.2.1.2 Todos os membros das equipes deverão ser identificados no formulário de inscrição.</w:t>
      </w:r>
    </w:p>
    <w:p w:rsidR="007E1280" w:rsidRDefault="007E1280">
      <w:pPr>
        <w:spacing w:line="231" w:lineRule="exact"/>
        <w:rPr>
          <w:sz w:val="20"/>
          <w:szCs w:val="20"/>
        </w:rPr>
      </w:pPr>
    </w:p>
    <w:p w:rsidR="007E1280" w:rsidRDefault="00D27A22">
      <w:pPr>
        <w:spacing w:line="227" w:lineRule="auto"/>
        <w:ind w:left="260" w:right="266" w:firstLine="708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3.2.1.3 No ato da Inscrição, os participantes deverão indicar o projeto que pretendem desenvolver durante </w:t>
      </w:r>
      <w:ins w:id="278" w:author="Thiago Ávila" w:date="2018-02-19T12:32:00Z">
        <w:r w:rsidR="00957F3B">
          <w:rPr>
            <w:rFonts w:ascii="Calibri" w:eastAsia="Calibri" w:hAnsi="Calibri" w:cs="Calibri"/>
          </w:rPr>
          <w:t>a</w:t>
        </w:r>
      </w:ins>
      <w:del w:id="279" w:author="Thiago Ávila" w:date="2018-02-19T12:32:00Z">
        <w:r w:rsidDel="00957F3B">
          <w:rPr>
            <w:rFonts w:ascii="Calibri" w:eastAsia="Calibri" w:hAnsi="Calibri" w:cs="Calibri"/>
          </w:rPr>
          <w:delText>o</w:delText>
        </w:r>
      </w:del>
      <w:r>
        <w:rPr>
          <w:rFonts w:ascii="Calibri" w:eastAsia="Calibri" w:hAnsi="Calibri" w:cs="Calibri"/>
        </w:rPr>
        <w:t xml:space="preserve"> </w:t>
      </w:r>
      <w:del w:id="280" w:author="Thiago Ávila" w:date="2018-02-19T12:32:00Z">
        <w:r w:rsidDel="00957F3B">
          <w:rPr>
            <w:rFonts w:ascii="Calibri" w:eastAsia="Calibri" w:hAnsi="Calibri" w:cs="Calibri"/>
          </w:rPr>
          <w:delText>HACKATHON</w:delText>
        </w:r>
      </w:del>
      <w:ins w:id="281" w:author="Thiago Ávila" w:date="2018-02-19T12:32:00Z">
        <w:r w:rsidR="00957F3B">
          <w:rPr>
            <w:rFonts w:ascii="Calibri" w:eastAsia="Calibri" w:hAnsi="Calibri" w:cs="Calibri"/>
          </w:rPr>
          <w:t>Jornada de Inovação</w:t>
        </w:r>
      </w:ins>
      <w:r>
        <w:rPr>
          <w:rFonts w:ascii="Calibri" w:eastAsia="Calibri" w:hAnsi="Calibri" w:cs="Calibri"/>
        </w:rPr>
        <w:t>.</w:t>
      </w:r>
    </w:p>
    <w:p w:rsidR="007E1280" w:rsidRDefault="007E1280">
      <w:pPr>
        <w:spacing w:line="234" w:lineRule="exact"/>
        <w:rPr>
          <w:sz w:val="20"/>
          <w:szCs w:val="20"/>
        </w:rPr>
      </w:pPr>
    </w:p>
    <w:p w:rsidR="007E1280" w:rsidRPr="00F259C7" w:rsidRDefault="00D27A22">
      <w:pPr>
        <w:spacing w:line="226" w:lineRule="auto"/>
        <w:ind w:left="260" w:right="266" w:firstLine="708"/>
        <w:jc w:val="both"/>
        <w:rPr>
          <w:color w:val="FF0000"/>
          <w:sz w:val="20"/>
          <w:szCs w:val="20"/>
          <w:rPrChange w:id="282" w:author="Thiago Ávila" w:date="2018-02-22T13:59:00Z">
            <w:rPr>
              <w:sz w:val="20"/>
              <w:szCs w:val="20"/>
            </w:rPr>
          </w:rPrChange>
        </w:rPr>
      </w:pPr>
      <w:r w:rsidRPr="00F259C7">
        <w:rPr>
          <w:rFonts w:ascii="Calibri" w:eastAsia="Calibri" w:hAnsi="Calibri" w:cs="Calibri"/>
          <w:color w:val="FF0000"/>
          <w:highlight w:val="yellow"/>
          <w:rPrChange w:id="283" w:author="Thiago Ávila" w:date="2018-02-22T13:59:00Z">
            <w:rPr>
              <w:rFonts w:ascii="Calibri" w:eastAsia="Calibri" w:hAnsi="Calibri" w:cs="Calibri"/>
            </w:rPr>
          </w:rPrChange>
        </w:rPr>
        <w:t>3.2.1.4 Vídeos descritivos dos projetos podem ser acessados nos endereços eletrônicos constantes no Anexo I deste edital.</w:t>
      </w:r>
    </w:p>
    <w:p w:rsidR="007E1280" w:rsidRPr="00F259C7" w:rsidRDefault="007E1280">
      <w:pPr>
        <w:spacing w:line="184" w:lineRule="exact"/>
        <w:rPr>
          <w:color w:val="FF0000"/>
          <w:sz w:val="20"/>
          <w:szCs w:val="20"/>
          <w:rPrChange w:id="284" w:author="Thiago Ávila" w:date="2018-02-22T13:59:00Z">
            <w:rPr>
              <w:sz w:val="20"/>
              <w:szCs w:val="20"/>
            </w:rPr>
          </w:rPrChange>
        </w:rPr>
      </w:pPr>
    </w:p>
    <w:p w:rsidR="007E1280" w:rsidRPr="00F259C7" w:rsidRDefault="00D27A22">
      <w:pPr>
        <w:ind w:left="980"/>
        <w:rPr>
          <w:color w:val="FF0000"/>
          <w:sz w:val="20"/>
          <w:szCs w:val="20"/>
          <w:rPrChange w:id="285" w:author="Thiago Ávila" w:date="2018-02-22T13:59:00Z">
            <w:rPr>
              <w:sz w:val="20"/>
              <w:szCs w:val="20"/>
            </w:rPr>
          </w:rPrChange>
        </w:rPr>
      </w:pPr>
      <w:r w:rsidRPr="00F259C7">
        <w:rPr>
          <w:rFonts w:ascii="Calibri" w:eastAsia="Calibri" w:hAnsi="Calibri" w:cs="Calibri"/>
          <w:color w:val="FF0000"/>
          <w:highlight w:val="yellow"/>
          <w:rPrChange w:id="286" w:author="Thiago Ávila" w:date="2018-02-22T13:59:00Z">
            <w:rPr>
              <w:rFonts w:ascii="Calibri" w:eastAsia="Calibri" w:hAnsi="Calibri" w:cs="Calibri"/>
            </w:rPr>
          </w:rPrChange>
        </w:rPr>
        <w:t>3.2.1.5 O descritivo dos projetos está presentes no Anexo III deste edital.</w:t>
      </w:r>
    </w:p>
    <w:p w:rsidR="007E1280" w:rsidRDefault="007E1280">
      <w:pPr>
        <w:spacing w:line="230" w:lineRule="exact"/>
        <w:rPr>
          <w:sz w:val="20"/>
          <w:szCs w:val="20"/>
        </w:rPr>
      </w:pPr>
    </w:p>
    <w:p w:rsidR="007E1280" w:rsidRDefault="00D27A22">
      <w:pPr>
        <w:spacing w:line="227" w:lineRule="auto"/>
        <w:ind w:left="260" w:right="266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3.2.2 As inscrições serão gratuitas e as despesas com passagens, locomoção e acomodação serão de responsabilidade exclusiva dos participantes.</w:t>
      </w:r>
    </w:p>
    <w:p w:rsidR="007E1280" w:rsidRDefault="007E1280">
      <w:pPr>
        <w:spacing w:line="231" w:lineRule="exact"/>
        <w:rPr>
          <w:sz w:val="20"/>
          <w:szCs w:val="20"/>
        </w:rPr>
      </w:pPr>
    </w:p>
    <w:p w:rsidR="007E1280" w:rsidRDefault="00D27A22">
      <w:pPr>
        <w:spacing w:line="238" w:lineRule="auto"/>
        <w:ind w:left="260" w:right="266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Parágrafo Único: No momento do credenciamento, os participantes deverão levar 1 kg (um quilo) de alimento não perecível que será doado para ações humanitárias</w:t>
      </w:r>
      <w:del w:id="287" w:author="Thiago Ávila" w:date="2018-02-19T12:33:00Z">
        <w:r w:rsidDel="00957F3B">
          <w:rPr>
            <w:rFonts w:ascii="Calibri" w:eastAsia="Calibri" w:hAnsi="Calibri" w:cs="Calibri"/>
          </w:rPr>
          <w:delText xml:space="preserve"> em favor dos desabrigados da chuva</w:delText>
        </w:r>
      </w:del>
      <w:r>
        <w:rPr>
          <w:rFonts w:ascii="Calibri" w:eastAsia="Calibri" w:hAnsi="Calibri" w:cs="Calibri"/>
        </w:rPr>
        <w:t>.</w:t>
      </w:r>
    </w:p>
    <w:p w:rsidR="007E1280" w:rsidRDefault="007E1280">
      <w:pPr>
        <w:spacing w:line="182" w:lineRule="exact"/>
        <w:rPr>
          <w:sz w:val="20"/>
          <w:szCs w:val="20"/>
        </w:rPr>
      </w:pPr>
    </w:p>
    <w:p w:rsidR="007E1280" w:rsidRDefault="00D27A22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</w:rPr>
        <w:t>3.2.3 A participação no Concurso implica:</w:t>
      </w:r>
    </w:p>
    <w:p w:rsidR="007E1280" w:rsidRDefault="007E1280">
      <w:pPr>
        <w:spacing w:line="232" w:lineRule="exact"/>
        <w:rPr>
          <w:sz w:val="20"/>
          <w:szCs w:val="20"/>
        </w:rPr>
      </w:pPr>
    </w:p>
    <w:p w:rsidR="007E1280" w:rsidRDefault="00D27A22">
      <w:pPr>
        <w:numPr>
          <w:ilvl w:val="0"/>
          <w:numId w:val="5"/>
        </w:numPr>
        <w:tabs>
          <w:tab w:val="left" w:pos="1273"/>
        </w:tabs>
        <w:spacing w:line="228" w:lineRule="auto"/>
        <w:ind w:left="260" w:right="266" w:firstLine="710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autorização</w:t>
      </w:r>
      <w:proofErr w:type="gramEnd"/>
      <w:r>
        <w:rPr>
          <w:rFonts w:ascii="Calibri" w:eastAsia="Calibri" w:hAnsi="Calibri" w:cs="Calibri"/>
        </w:rPr>
        <w:t xml:space="preserve"> do(s) autor(es) para utilização pel</w:t>
      </w:r>
      <w:del w:id="288" w:author="Thiago Ávila" w:date="2018-02-19T12:33:00Z">
        <w:r w:rsidDel="00957F3B">
          <w:rPr>
            <w:rFonts w:ascii="Calibri" w:eastAsia="Calibri" w:hAnsi="Calibri" w:cs="Calibri"/>
          </w:rPr>
          <w:delText>a</w:delText>
        </w:r>
      </w:del>
      <w:ins w:id="289" w:author="Thiago Ávila" w:date="2018-02-19T12:33:00Z">
        <w:r w:rsidR="00957F3B">
          <w:rPr>
            <w:rFonts w:ascii="Calibri" w:eastAsia="Calibri" w:hAnsi="Calibri" w:cs="Calibri"/>
          </w:rPr>
          <w:t>o Governo do Estado de Alagoas</w:t>
        </w:r>
      </w:ins>
      <w:del w:id="290" w:author="Thiago Ávila" w:date="2018-02-19T12:33:00Z">
        <w:r w:rsidDel="00957F3B">
          <w:rPr>
            <w:rFonts w:ascii="Calibri" w:eastAsia="Calibri" w:hAnsi="Calibri" w:cs="Calibri"/>
          </w:rPr>
          <w:delText xml:space="preserve"> SEFAZ/AL</w:delText>
        </w:r>
      </w:del>
      <w:r>
        <w:rPr>
          <w:rFonts w:ascii="Calibri" w:eastAsia="Calibri" w:hAnsi="Calibri" w:cs="Calibri"/>
        </w:rPr>
        <w:t>, a título universal, definitivo e gratuito, ao público em geral, todo e qualquer tipo de comunicação, divulgação, veiculação e, enfim, publicidade e promoção relativamente ao seu nome, imagem e voz, em qualquer meio, incluindo eletrônicos e na internet, desde que vinculado ao presente concurso;</w:t>
      </w:r>
    </w:p>
    <w:p w:rsidR="007E1280" w:rsidRDefault="007E1280">
      <w:pPr>
        <w:spacing w:line="321" w:lineRule="exact"/>
        <w:rPr>
          <w:rFonts w:ascii="Calibri" w:eastAsia="Calibri" w:hAnsi="Calibri" w:cs="Calibri"/>
        </w:rPr>
      </w:pPr>
    </w:p>
    <w:p w:rsidR="007E1280" w:rsidRDefault="00D27A22">
      <w:pPr>
        <w:numPr>
          <w:ilvl w:val="0"/>
          <w:numId w:val="5"/>
        </w:numPr>
        <w:tabs>
          <w:tab w:val="left" w:pos="1201"/>
        </w:tabs>
        <w:spacing w:line="227" w:lineRule="auto"/>
        <w:ind w:left="260" w:right="266" w:firstLine="7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autorização do(s) autor(es) para utilização, a título universal, definitivo e gratuito, ao público em geral, das ideias e soluções de software apresentados.</w:t>
      </w:r>
    </w:p>
    <w:p w:rsidR="007E1280" w:rsidRDefault="007E1280">
      <w:pPr>
        <w:spacing w:line="236" w:lineRule="exact"/>
        <w:rPr>
          <w:sz w:val="20"/>
          <w:szCs w:val="20"/>
        </w:rPr>
      </w:pPr>
    </w:p>
    <w:p w:rsidR="007E1280" w:rsidRDefault="00D27A22">
      <w:pPr>
        <w:spacing w:line="227" w:lineRule="auto"/>
        <w:ind w:left="260" w:right="266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 xml:space="preserve">3.2.4 </w:t>
      </w:r>
      <w:r>
        <w:rPr>
          <w:rFonts w:ascii="Calibri" w:eastAsia="Calibri" w:hAnsi="Calibri" w:cs="Calibri"/>
          <w:sz w:val="23"/>
          <w:szCs w:val="23"/>
        </w:rPr>
        <w:t>Serão automaticamente eliminadas as inscrições enviadas que apresentarem dados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incompletos na ficha de inscrição ou que descumprirem quaisquer artigos deste edital.</w:t>
      </w:r>
    </w:p>
    <w:p w:rsidR="007E1280" w:rsidRDefault="007E1280">
      <w:pPr>
        <w:spacing w:line="234" w:lineRule="exact"/>
        <w:rPr>
          <w:sz w:val="20"/>
          <w:szCs w:val="20"/>
        </w:rPr>
      </w:pPr>
    </w:p>
    <w:p w:rsidR="007E1280" w:rsidRDefault="00D27A22">
      <w:pPr>
        <w:spacing w:line="237" w:lineRule="auto"/>
        <w:ind w:left="260" w:right="266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3.2.5 </w:t>
      </w:r>
      <w:r>
        <w:rPr>
          <w:rFonts w:ascii="Calibri" w:eastAsia="Calibri" w:hAnsi="Calibri" w:cs="Calibri"/>
          <w:sz w:val="23"/>
          <w:szCs w:val="23"/>
        </w:rPr>
        <w:t xml:space="preserve">As equipes inscritas participarão do evento </w:t>
      </w:r>
      <w:ins w:id="291" w:author="Thiago Ávila" w:date="2018-02-19T12:33:00Z">
        <w:r w:rsidR="00957F3B">
          <w:rPr>
            <w:rFonts w:ascii="Calibri" w:eastAsia="Calibri" w:hAnsi="Calibri" w:cs="Calibri"/>
          </w:rPr>
          <w:t>1ª JORNADA DE INOVAÇÃO EM GESTÃO PÚBLICA E SERVIÇOS PÚBLICOS DE ALAGOAS</w:t>
        </w:r>
      </w:ins>
      <w:del w:id="292" w:author="Thiago Ávila" w:date="2018-02-19T12:33:00Z">
        <w:r w:rsidDel="00957F3B">
          <w:rPr>
            <w:rFonts w:ascii="Calibri" w:eastAsia="Calibri" w:hAnsi="Calibri" w:cs="Calibri"/>
            <w:sz w:val="23"/>
            <w:szCs w:val="23"/>
          </w:rPr>
          <w:delText>1° Hackathon Insano 72H da SEFAZ/AL</w:delText>
        </w:r>
      </w:del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 xml:space="preserve">que ocorrerá presencialmente entre os dias </w:t>
      </w:r>
      <w:del w:id="293" w:author="Thiago Ávila" w:date="2018-02-19T12:33:00Z">
        <w:r w:rsidRPr="00F259C7" w:rsidDel="00957F3B">
          <w:rPr>
            <w:rFonts w:ascii="Calibri" w:eastAsia="Calibri" w:hAnsi="Calibri" w:cs="Calibri"/>
            <w:color w:val="FF0000"/>
            <w:sz w:val="23"/>
            <w:szCs w:val="23"/>
            <w:highlight w:val="yellow"/>
            <w:rPrChange w:id="294" w:author="Thiago Ávila" w:date="2018-02-22T13:59:00Z">
              <w:rPr>
                <w:rFonts w:ascii="Calibri" w:eastAsia="Calibri" w:hAnsi="Calibri" w:cs="Calibri"/>
                <w:sz w:val="23"/>
                <w:szCs w:val="23"/>
              </w:rPr>
            </w:rPrChange>
          </w:rPr>
          <w:delText xml:space="preserve">18 </w:delText>
        </w:r>
      </w:del>
      <w:proofErr w:type="spellStart"/>
      <w:ins w:id="295" w:author="Thiago Ávila" w:date="2018-02-19T12:33:00Z">
        <w:r w:rsidR="00957F3B" w:rsidRPr="00F259C7">
          <w:rPr>
            <w:rFonts w:ascii="Calibri" w:eastAsia="Calibri" w:hAnsi="Calibri" w:cs="Calibri"/>
            <w:color w:val="FF0000"/>
            <w:sz w:val="23"/>
            <w:szCs w:val="23"/>
            <w:highlight w:val="yellow"/>
            <w:rPrChange w:id="296" w:author="Thiago Ávila" w:date="2018-02-22T13:59:00Z">
              <w:rPr>
                <w:rFonts w:ascii="Calibri" w:eastAsia="Calibri" w:hAnsi="Calibri" w:cs="Calibri"/>
                <w:sz w:val="23"/>
                <w:szCs w:val="23"/>
              </w:rPr>
            </w:rPrChange>
          </w:rPr>
          <w:t>xx</w:t>
        </w:r>
        <w:proofErr w:type="spellEnd"/>
        <w:r w:rsidR="00957F3B" w:rsidRPr="00F259C7">
          <w:rPr>
            <w:rFonts w:ascii="Calibri" w:eastAsia="Calibri" w:hAnsi="Calibri" w:cs="Calibri"/>
            <w:color w:val="FF0000"/>
            <w:sz w:val="23"/>
            <w:szCs w:val="23"/>
            <w:highlight w:val="yellow"/>
            <w:rPrChange w:id="297" w:author="Thiago Ávila" w:date="2018-02-22T13:59:00Z">
              <w:rPr>
                <w:rFonts w:ascii="Calibri" w:eastAsia="Calibri" w:hAnsi="Calibri" w:cs="Calibri"/>
                <w:sz w:val="23"/>
                <w:szCs w:val="23"/>
              </w:rPr>
            </w:rPrChange>
          </w:rPr>
          <w:t xml:space="preserve"> </w:t>
        </w:r>
      </w:ins>
      <w:r w:rsidRPr="00F259C7">
        <w:rPr>
          <w:rFonts w:ascii="Calibri" w:eastAsia="Calibri" w:hAnsi="Calibri" w:cs="Calibri"/>
          <w:color w:val="FF0000"/>
          <w:sz w:val="23"/>
          <w:szCs w:val="23"/>
          <w:highlight w:val="yellow"/>
          <w:rPrChange w:id="298" w:author="Thiago Ávila" w:date="2018-02-22T13:59:00Z">
            <w:rPr>
              <w:rFonts w:ascii="Calibri" w:eastAsia="Calibri" w:hAnsi="Calibri" w:cs="Calibri"/>
              <w:sz w:val="23"/>
              <w:szCs w:val="23"/>
            </w:rPr>
          </w:rPrChange>
        </w:rPr>
        <w:t xml:space="preserve">e </w:t>
      </w:r>
      <w:del w:id="299" w:author="Thiago Ávila" w:date="2018-02-19T12:33:00Z">
        <w:r w:rsidRPr="00F259C7" w:rsidDel="00957F3B">
          <w:rPr>
            <w:rFonts w:ascii="Calibri" w:eastAsia="Calibri" w:hAnsi="Calibri" w:cs="Calibri"/>
            <w:color w:val="FF0000"/>
            <w:sz w:val="23"/>
            <w:szCs w:val="23"/>
            <w:highlight w:val="yellow"/>
            <w:rPrChange w:id="300" w:author="Thiago Ávila" w:date="2018-02-22T13:59:00Z">
              <w:rPr>
                <w:rFonts w:ascii="Calibri" w:eastAsia="Calibri" w:hAnsi="Calibri" w:cs="Calibri"/>
                <w:sz w:val="23"/>
                <w:szCs w:val="23"/>
              </w:rPr>
            </w:rPrChange>
          </w:rPr>
          <w:delText xml:space="preserve">20 </w:delText>
        </w:r>
      </w:del>
      <w:proofErr w:type="spellStart"/>
      <w:ins w:id="301" w:author="Thiago Ávila" w:date="2018-02-19T12:33:00Z">
        <w:r w:rsidR="00957F3B" w:rsidRPr="00F259C7">
          <w:rPr>
            <w:rFonts w:ascii="Calibri" w:eastAsia="Calibri" w:hAnsi="Calibri" w:cs="Calibri"/>
            <w:color w:val="FF0000"/>
            <w:sz w:val="23"/>
            <w:szCs w:val="23"/>
            <w:highlight w:val="yellow"/>
            <w:rPrChange w:id="302" w:author="Thiago Ávila" w:date="2018-02-22T13:59:00Z">
              <w:rPr>
                <w:rFonts w:ascii="Calibri" w:eastAsia="Calibri" w:hAnsi="Calibri" w:cs="Calibri"/>
                <w:sz w:val="23"/>
                <w:szCs w:val="23"/>
              </w:rPr>
            </w:rPrChange>
          </w:rPr>
          <w:t>xx</w:t>
        </w:r>
        <w:proofErr w:type="spellEnd"/>
        <w:r w:rsidR="00957F3B" w:rsidRPr="00F259C7">
          <w:rPr>
            <w:rFonts w:ascii="Calibri" w:eastAsia="Calibri" w:hAnsi="Calibri" w:cs="Calibri"/>
            <w:color w:val="FF0000"/>
            <w:sz w:val="23"/>
            <w:szCs w:val="23"/>
            <w:highlight w:val="yellow"/>
            <w:rPrChange w:id="303" w:author="Thiago Ávila" w:date="2018-02-22T13:59:00Z">
              <w:rPr>
                <w:rFonts w:ascii="Calibri" w:eastAsia="Calibri" w:hAnsi="Calibri" w:cs="Calibri"/>
                <w:sz w:val="23"/>
                <w:szCs w:val="23"/>
              </w:rPr>
            </w:rPrChange>
          </w:rPr>
          <w:t xml:space="preserve"> </w:t>
        </w:r>
      </w:ins>
      <w:r w:rsidRPr="00F259C7">
        <w:rPr>
          <w:rFonts w:ascii="Calibri" w:eastAsia="Calibri" w:hAnsi="Calibri" w:cs="Calibri"/>
          <w:color w:val="FF0000"/>
          <w:sz w:val="23"/>
          <w:szCs w:val="23"/>
          <w:highlight w:val="yellow"/>
          <w:rPrChange w:id="304" w:author="Thiago Ávila" w:date="2018-02-22T13:59:00Z">
            <w:rPr>
              <w:rFonts w:ascii="Calibri" w:eastAsia="Calibri" w:hAnsi="Calibri" w:cs="Calibri"/>
              <w:sz w:val="23"/>
              <w:szCs w:val="23"/>
            </w:rPr>
          </w:rPrChange>
        </w:rPr>
        <w:t xml:space="preserve">de </w:t>
      </w:r>
      <w:del w:id="305" w:author="Thiago Ávila" w:date="2018-02-19T12:34:00Z">
        <w:r w:rsidRPr="00F259C7" w:rsidDel="00957F3B">
          <w:rPr>
            <w:rFonts w:ascii="Calibri" w:eastAsia="Calibri" w:hAnsi="Calibri" w:cs="Calibri"/>
            <w:color w:val="FF0000"/>
            <w:sz w:val="23"/>
            <w:szCs w:val="23"/>
            <w:highlight w:val="yellow"/>
            <w:rPrChange w:id="306" w:author="Thiago Ávila" w:date="2018-02-22T13:59:00Z">
              <w:rPr>
                <w:rFonts w:ascii="Calibri" w:eastAsia="Calibri" w:hAnsi="Calibri" w:cs="Calibri"/>
                <w:sz w:val="23"/>
                <w:szCs w:val="23"/>
              </w:rPr>
            </w:rPrChange>
          </w:rPr>
          <w:delText xml:space="preserve">agosto </w:delText>
        </w:r>
      </w:del>
      <w:proofErr w:type="spellStart"/>
      <w:ins w:id="307" w:author="Thiago Ávila" w:date="2018-02-19T12:34:00Z">
        <w:r w:rsidR="00957F3B" w:rsidRPr="00F259C7">
          <w:rPr>
            <w:rFonts w:ascii="Calibri" w:eastAsia="Calibri" w:hAnsi="Calibri" w:cs="Calibri"/>
            <w:color w:val="FF0000"/>
            <w:sz w:val="23"/>
            <w:szCs w:val="23"/>
            <w:highlight w:val="yellow"/>
            <w:rPrChange w:id="308" w:author="Thiago Ávila" w:date="2018-02-22T13:59:00Z">
              <w:rPr>
                <w:rFonts w:ascii="Calibri" w:eastAsia="Calibri" w:hAnsi="Calibri" w:cs="Calibri"/>
                <w:sz w:val="23"/>
                <w:szCs w:val="23"/>
              </w:rPr>
            </w:rPrChange>
          </w:rPr>
          <w:t>xxxx</w:t>
        </w:r>
        <w:proofErr w:type="spellEnd"/>
        <w:r w:rsidR="00957F3B" w:rsidRPr="00F259C7">
          <w:rPr>
            <w:rFonts w:ascii="Calibri" w:eastAsia="Calibri" w:hAnsi="Calibri" w:cs="Calibri"/>
            <w:color w:val="FF0000"/>
            <w:sz w:val="23"/>
            <w:szCs w:val="23"/>
            <w:highlight w:val="yellow"/>
            <w:rPrChange w:id="309" w:author="Thiago Ávila" w:date="2018-02-22T13:59:00Z">
              <w:rPr>
                <w:rFonts w:ascii="Calibri" w:eastAsia="Calibri" w:hAnsi="Calibri" w:cs="Calibri"/>
                <w:sz w:val="23"/>
                <w:szCs w:val="23"/>
              </w:rPr>
            </w:rPrChange>
          </w:rPr>
          <w:t xml:space="preserve"> </w:t>
        </w:r>
      </w:ins>
      <w:r w:rsidRPr="00F259C7">
        <w:rPr>
          <w:rFonts w:ascii="Calibri" w:eastAsia="Calibri" w:hAnsi="Calibri" w:cs="Calibri"/>
          <w:color w:val="FF0000"/>
          <w:sz w:val="23"/>
          <w:szCs w:val="23"/>
          <w:highlight w:val="yellow"/>
          <w:rPrChange w:id="310" w:author="Thiago Ávila" w:date="2018-02-22T13:59:00Z">
            <w:rPr>
              <w:rFonts w:ascii="Calibri" w:eastAsia="Calibri" w:hAnsi="Calibri" w:cs="Calibri"/>
              <w:sz w:val="23"/>
              <w:szCs w:val="23"/>
            </w:rPr>
          </w:rPrChange>
        </w:rPr>
        <w:t>de 201</w:t>
      </w:r>
      <w:del w:id="311" w:author="Thiago Ávila" w:date="2018-02-19T12:34:00Z">
        <w:r w:rsidRPr="00F259C7" w:rsidDel="00957F3B">
          <w:rPr>
            <w:rFonts w:ascii="Calibri" w:eastAsia="Calibri" w:hAnsi="Calibri" w:cs="Calibri"/>
            <w:color w:val="FF0000"/>
            <w:sz w:val="23"/>
            <w:szCs w:val="23"/>
            <w:highlight w:val="yellow"/>
            <w:rPrChange w:id="312" w:author="Thiago Ávila" w:date="2018-02-22T13:59:00Z">
              <w:rPr>
                <w:rFonts w:ascii="Calibri" w:eastAsia="Calibri" w:hAnsi="Calibri" w:cs="Calibri"/>
                <w:sz w:val="23"/>
                <w:szCs w:val="23"/>
              </w:rPr>
            </w:rPrChange>
          </w:rPr>
          <w:delText>7</w:delText>
        </w:r>
      </w:del>
      <w:proofErr w:type="gramStart"/>
      <w:ins w:id="313" w:author="Thiago Ávila" w:date="2018-02-19T12:34:00Z">
        <w:r w:rsidR="00957F3B" w:rsidRPr="00F259C7">
          <w:rPr>
            <w:rFonts w:ascii="Calibri" w:eastAsia="Calibri" w:hAnsi="Calibri" w:cs="Calibri"/>
            <w:color w:val="FF0000"/>
            <w:sz w:val="23"/>
            <w:szCs w:val="23"/>
            <w:highlight w:val="yellow"/>
            <w:rPrChange w:id="314" w:author="Thiago Ávila" w:date="2018-02-22T13:59:00Z">
              <w:rPr>
                <w:rFonts w:ascii="Calibri" w:eastAsia="Calibri" w:hAnsi="Calibri" w:cs="Calibri"/>
                <w:sz w:val="23"/>
                <w:szCs w:val="23"/>
              </w:rPr>
            </w:rPrChange>
          </w:rPr>
          <w:t>8</w:t>
        </w:r>
      </w:ins>
      <w:proofErr w:type="gramEnd"/>
      <w:r w:rsidRPr="00F259C7">
        <w:rPr>
          <w:rFonts w:ascii="Calibri" w:eastAsia="Calibri" w:hAnsi="Calibri" w:cs="Calibri"/>
          <w:color w:val="FF0000"/>
          <w:sz w:val="23"/>
          <w:szCs w:val="23"/>
          <w:highlight w:val="yellow"/>
          <w:rPrChange w:id="315" w:author="Thiago Ávila" w:date="2018-02-22T13:59:00Z">
            <w:rPr>
              <w:rFonts w:ascii="Calibri" w:eastAsia="Calibri" w:hAnsi="Calibri" w:cs="Calibri"/>
              <w:sz w:val="23"/>
              <w:szCs w:val="23"/>
            </w:rPr>
          </w:rPrChange>
        </w:rPr>
        <w:t>,</w:t>
      </w:r>
      <w:r>
        <w:rPr>
          <w:rFonts w:ascii="Calibri" w:eastAsia="Calibri" w:hAnsi="Calibri" w:cs="Calibri"/>
          <w:sz w:val="23"/>
          <w:szCs w:val="23"/>
        </w:rPr>
        <w:t xml:space="preserve"> no Centro de Convenções de Maceió.</w:t>
      </w:r>
    </w:p>
    <w:p w:rsidR="007E1280" w:rsidRDefault="007E1280">
      <w:pPr>
        <w:spacing w:line="239" w:lineRule="exact"/>
        <w:rPr>
          <w:sz w:val="20"/>
          <w:szCs w:val="20"/>
        </w:rPr>
      </w:pPr>
    </w:p>
    <w:p w:rsidR="00957F3B" w:rsidRDefault="00D27A22">
      <w:pPr>
        <w:spacing w:line="226" w:lineRule="auto"/>
        <w:ind w:left="260" w:right="266" w:firstLine="708"/>
        <w:jc w:val="both"/>
        <w:rPr>
          <w:ins w:id="316" w:author="Thiago Ávila" w:date="2018-02-19T12:34:00Z"/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</w:rPr>
        <w:t xml:space="preserve">3.2.5.1 </w:t>
      </w:r>
      <w:r>
        <w:rPr>
          <w:rFonts w:ascii="Calibri" w:eastAsia="Calibri" w:hAnsi="Calibri" w:cs="Calibri"/>
          <w:sz w:val="23"/>
          <w:szCs w:val="23"/>
        </w:rPr>
        <w:t xml:space="preserve">O evento será realizado de forma continuada, </w:t>
      </w:r>
      <w:ins w:id="317" w:author="Thiago Ávila" w:date="2018-02-19T12:34:00Z">
        <w:r w:rsidR="00957F3B">
          <w:rPr>
            <w:rFonts w:ascii="Calibri" w:eastAsia="Calibri" w:hAnsi="Calibri" w:cs="Calibri"/>
            <w:sz w:val="23"/>
            <w:szCs w:val="23"/>
          </w:rPr>
          <w:t xml:space="preserve">sendo necessário que pelo menos </w:t>
        </w:r>
      </w:ins>
      <w:ins w:id="318" w:author="Thiago Ávila" w:date="2018-02-22T14:27:00Z">
        <w:r w:rsidR="006C1D3A">
          <w:rPr>
            <w:rFonts w:ascii="Calibri" w:eastAsia="Calibri" w:hAnsi="Calibri" w:cs="Calibri"/>
            <w:sz w:val="23"/>
            <w:szCs w:val="23"/>
          </w:rPr>
          <w:t>50% (cinquenta por cento)</w:t>
        </w:r>
      </w:ins>
      <w:ins w:id="319" w:author="Thiago Ávila" w:date="2018-02-19T12:34:00Z">
        <w:r w:rsidR="006C1D3A">
          <w:rPr>
            <w:rFonts w:ascii="Calibri" w:eastAsia="Calibri" w:hAnsi="Calibri" w:cs="Calibri"/>
            <w:sz w:val="23"/>
            <w:szCs w:val="23"/>
          </w:rPr>
          <w:t xml:space="preserve"> d</w:t>
        </w:r>
      </w:ins>
      <w:ins w:id="320" w:author="Thiago Ávila" w:date="2018-02-22T14:27:00Z">
        <w:r w:rsidR="006C1D3A">
          <w:rPr>
            <w:rFonts w:ascii="Calibri" w:eastAsia="Calibri" w:hAnsi="Calibri" w:cs="Calibri"/>
            <w:sz w:val="23"/>
            <w:szCs w:val="23"/>
          </w:rPr>
          <w:t>os integrantes da</w:t>
        </w:r>
      </w:ins>
      <w:ins w:id="321" w:author="Thiago Ávila" w:date="2018-02-19T12:34:00Z">
        <w:r w:rsidR="006C1D3A">
          <w:rPr>
            <w:rFonts w:ascii="Calibri" w:eastAsia="Calibri" w:hAnsi="Calibri" w:cs="Calibri"/>
            <w:sz w:val="23"/>
            <w:szCs w:val="23"/>
          </w:rPr>
          <w:t xml:space="preserve"> equipe fique</w:t>
        </w:r>
        <w:r w:rsidR="00957F3B">
          <w:rPr>
            <w:rFonts w:ascii="Calibri" w:eastAsia="Calibri" w:hAnsi="Calibri" w:cs="Calibri"/>
            <w:sz w:val="23"/>
            <w:szCs w:val="23"/>
          </w:rPr>
          <w:t xml:space="preserve"> no local do evento durante todo </w:t>
        </w:r>
        <w:r w:rsidR="00957F3B" w:rsidRPr="00957F3B">
          <w:rPr>
            <w:rFonts w:ascii="Calibri" w:eastAsia="Calibri" w:hAnsi="Calibri" w:cs="Calibri"/>
            <w:sz w:val="23"/>
            <w:szCs w:val="23"/>
            <w:highlight w:val="yellow"/>
            <w:rPrChange w:id="322" w:author="Thiago Ávila" w:date="2018-02-19T12:34:00Z">
              <w:rPr>
                <w:rFonts w:ascii="Calibri" w:eastAsia="Calibri" w:hAnsi="Calibri" w:cs="Calibri"/>
                <w:sz w:val="23"/>
                <w:szCs w:val="23"/>
              </w:rPr>
            </w:rPrChange>
          </w:rPr>
          <w:t>o período de execução da Jornada.</w:t>
        </w:r>
      </w:ins>
    </w:p>
    <w:p w:rsidR="007E1280" w:rsidDel="00957F3B" w:rsidRDefault="00D27A22">
      <w:pPr>
        <w:spacing w:line="226" w:lineRule="auto"/>
        <w:ind w:left="260" w:right="266" w:firstLine="708"/>
        <w:jc w:val="both"/>
        <w:rPr>
          <w:del w:id="323" w:author="Thiago Ávila" w:date="2018-02-19T12:34:00Z"/>
          <w:sz w:val="20"/>
          <w:szCs w:val="20"/>
        </w:rPr>
      </w:pPr>
      <w:del w:id="324" w:author="Thiago Ávila" w:date="2018-02-19T12:34:00Z">
        <w:r w:rsidDel="00957F3B">
          <w:rPr>
            <w:rFonts w:ascii="Calibri" w:eastAsia="Calibri" w:hAnsi="Calibri" w:cs="Calibri"/>
            <w:sz w:val="23"/>
            <w:szCs w:val="23"/>
          </w:rPr>
          <w:delText>não sendo permitida a saída</w:delText>
        </w:r>
        <w:r w:rsidDel="00957F3B">
          <w:rPr>
            <w:rFonts w:ascii="Calibri" w:eastAsia="Calibri" w:hAnsi="Calibri" w:cs="Calibri"/>
          </w:rPr>
          <w:delText xml:space="preserve"> </w:delText>
        </w:r>
        <w:r w:rsidDel="00957F3B">
          <w:rPr>
            <w:rFonts w:ascii="Calibri" w:eastAsia="Calibri" w:hAnsi="Calibri" w:cs="Calibri"/>
            <w:sz w:val="23"/>
            <w:szCs w:val="23"/>
          </w:rPr>
          <w:delText>dos integrantes das equipes até seu término.</w:delText>
        </w:r>
      </w:del>
    </w:p>
    <w:p w:rsidR="007E1280" w:rsidRDefault="007E1280">
      <w:pPr>
        <w:spacing w:line="237" w:lineRule="exact"/>
        <w:rPr>
          <w:sz w:val="20"/>
          <w:szCs w:val="20"/>
        </w:rPr>
      </w:pPr>
    </w:p>
    <w:p w:rsidR="007E1280" w:rsidRDefault="00D27A22">
      <w:pPr>
        <w:spacing w:line="226" w:lineRule="auto"/>
        <w:ind w:left="260" w:right="266" w:firstLine="708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3.2.5.2 – As regras para pontuação e punição das equipes estão descritas no anexo II deste Edital;</w:t>
      </w:r>
    </w:p>
    <w:p w:rsidR="007E1280" w:rsidRDefault="007E1280">
      <w:pPr>
        <w:spacing w:line="237" w:lineRule="exact"/>
        <w:rPr>
          <w:sz w:val="20"/>
          <w:szCs w:val="20"/>
        </w:rPr>
      </w:pPr>
    </w:p>
    <w:p w:rsidR="007E1280" w:rsidRDefault="00D27A22">
      <w:pPr>
        <w:spacing w:line="237" w:lineRule="auto"/>
        <w:ind w:left="260" w:right="266" w:firstLine="708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3.2.5.3 - Os participantes deverão portar consigo computadores pessoais para desenvolvimento dos produtos, sendo de sua inteira responsabilidade a guarda de seus computadores.</w:t>
      </w:r>
    </w:p>
    <w:p w:rsidR="007E1280" w:rsidRDefault="007E1280">
      <w:pPr>
        <w:spacing w:line="239" w:lineRule="exact"/>
        <w:rPr>
          <w:sz w:val="20"/>
          <w:szCs w:val="20"/>
        </w:rPr>
      </w:pPr>
    </w:p>
    <w:p w:rsidR="007E1280" w:rsidRDefault="00D27A22" w:rsidP="00957F3B">
      <w:pPr>
        <w:spacing w:line="226" w:lineRule="auto"/>
        <w:ind w:left="260" w:right="266" w:firstLine="708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 xml:space="preserve">3.2.5.4 – ao final do evento, as equipes vencedoras deverão disponibilizar para utilização do público em geral </w:t>
      </w:r>
      <w:ins w:id="325" w:author="Thiago Ávila" w:date="2018-02-19T12:35:00Z">
        <w:r w:rsidR="00957F3B">
          <w:rPr>
            <w:rFonts w:ascii="Calibri" w:eastAsia="Calibri" w:hAnsi="Calibri" w:cs="Calibri"/>
            <w:sz w:val="23"/>
            <w:szCs w:val="23"/>
          </w:rPr>
          <w:t xml:space="preserve">as soluções e/ou softwares </w:t>
        </w:r>
      </w:ins>
      <w:del w:id="326" w:author="Thiago Ávila" w:date="2018-02-19T12:35:00Z">
        <w:r w:rsidDel="00957F3B">
          <w:rPr>
            <w:rFonts w:ascii="Calibri" w:eastAsia="Calibri" w:hAnsi="Calibri" w:cs="Calibri"/>
            <w:sz w:val="23"/>
            <w:szCs w:val="23"/>
          </w:rPr>
          <w:delText xml:space="preserve">os aplicativos </w:delText>
        </w:r>
      </w:del>
      <w:r>
        <w:rPr>
          <w:rFonts w:ascii="Calibri" w:eastAsia="Calibri" w:hAnsi="Calibri" w:cs="Calibri"/>
          <w:sz w:val="23"/>
          <w:szCs w:val="23"/>
        </w:rPr>
        <w:t>finalizados durante a realização do concurso.</w:t>
      </w:r>
    </w:p>
    <w:p w:rsidR="007E1280" w:rsidRDefault="00D27A22">
      <w:pPr>
        <w:ind w:left="260"/>
        <w:rPr>
          <w:sz w:val="20"/>
          <w:szCs w:val="20"/>
        </w:rPr>
      </w:pPr>
      <w:bookmarkStart w:id="327" w:name="page4"/>
      <w:bookmarkEnd w:id="327"/>
      <w:r>
        <w:rPr>
          <w:rFonts w:ascii="Calibri" w:eastAsia="Calibri" w:hAnsi="Calibri" w:cs="Calibri"/>
          <w:sz w:val="23"/>
          <w:szCs w:val="23"/>
        </w:rPr>
        <w:t xml:space="preserve">3.2.6 Deverão ser utilizados obrigatoriamente os dados disponibilizados pela </w:t>
      </w:r>
      <w:del w:id="328" w:author="Thiago Ávila" w:date="2018-02-19T12:35:00Z">
        <w:r w:rsidDel="00957F3B">
          <w:rPr>
            <w:rFonts w:ascii="Calibri" w:eastAsia="Calibri" w:hAnsi="Calibri" w:cs="Calibri"/>
            <w:sz w:val="23"/>
            <w:szCs w:val="23"/>
          </w:rPr>
          <w:delText>SEFAZ</w:delText>
        </w:r>
      </w:del>
      <w:ins w:id="329" w:author="Thiago Ávila" w:date="2018-02-19T12:35:00Z">
        <w:r w:rsidR="00957F3B">
          <w:rPr>
            <w:rFonts w:ascii="Calibri" w:eastAsia="Calibri" w:hAnsi="Calibri" w:cs="Calibri"/>
            <w:sz w:val="23"/>
            <w:szCs w:val="23"/>
          </w:rPr>
          <w:t>SEPLAG</w:t>
        </w:r>
      </w:ins>
      <w:r>
        <w:rPr>
          <w:rFonts w:ascii="Calibri" w:eastAsia="Calibri" w:hAnsi="Calibri" w:cs="Calibri"/>
          <w:sz w:val="23"/>
          <w:szCs w:val="23"/>
        </w:rPr>
        <w:t>/AL.</w:t>
      </w:r>
    </w:p>
    <w:p w:rsidR="007E1280" w:rsidRDefault="007E1280">
      <w:pPr>
        <w:spacing w:line="185" w:lineRule="exact"/>
        <w:rPr>
          <w:sz w:val="20"/>
          <w:szCs w:val="20"/>
        </w:rPr>
      </w:pPr>
    </w:p>
    <w:p w:rsidR="007E1280" w:rsidRDefault="00D27A22">
      <w:pPr>
        <w:ind w:right="6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Parágrafo único. Para os dados que não estiverem disponíveis e forem necessários para o</w:t>
      </w:r>
    </w:p>
    <w:p w:rsidR="007E1280" w:rsidRDefault="007E1280">
      <w:pPr>
        <w:spacing w:line="69" w:lineRule="exact"/>
        <w:rPr>
          <w:sz w:val="20"/>
          <w:szCs w:val="20"/>
        </w:rPr>
      </w:pPr>
    </w:p>
    <w:p w:rsidR="007E1280" w:rsidRDefault="00D27A22">
      <w:pPr>
        <w:spacing w:line="227" w:lineRule="auto"/>
        <w:ind w:left="260" w:right="266"/>
        <w:jc w:val="both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</w:rPr>
        <w:t>desenvolvimento</w:t>
      </w:r>
      <w:proofErr w:type="gramEnd"/>
      <w:r>
        <w:rPr>
          <w:rFonts w:ascii="Calibri" w:eastAsia="Calibri" w:hAnsi="Calibri" w:cs="Calibri"/>
        </w:rPr>
        <w:t xml:space="preserve"> da solução, a equipe poderá solicitar à coordenação do evento a utilização de dados </w:t>
      </w:r>
      <w:ins w:id="330" w:author="Thiago Ávila" w:date="2018-02-19T12:35:00Z">
        <w:r w:rsidR="00957F3B">
          <w:rPr>
            <w:rFonts w:ascii="Calibri" w:eastAsia="Calibri" w:hAnsi="Calibri" w:cs="Calibri"/>
          </w:rPr>
          <w:t xml:space="preserve">complementares e/ou </w:t>
        </w:r>
      </w:ins>
      <w:r>
        <w:rPr>
          <w:rFonts w:ascii="Calibri" w:eastAsia="Calibri" w:hAnsi="Calibri" w:cs="Calibri"/>
        </w:rPr>
        <w:t>fictícios para demonstração da solução.</w:t>
      </w:r>
    </w:p>
    <w:p w:rsidR="007E1280" w:rsidRDefault="00F259C7" w:rsidP="00F259C7">
      <w:pPr>
        <w:tabs>
          <w:tab w:val="left" w:pos="1635"/>
        </w:tabs>
        <w:spacing w:line="182" w:lineRule="exact"/>
        <w:rPr>
          <w:ins w:id="331" w:author="Thiago Ávila" w:date="2018-02-22T14:00:00Z"/>
          <w:sz w:val="20"/>
          <w:szCs w:val="20"/>
        </w:rPr>
        <w:pPrChange w:id="332" w:author="Thiago Ávila" w:date="2018-02-22T14:00:00Z">
          <w:pPr>
            <w:spacing w:line="182" w:lineRule="exact"/>
          </w:pPr>
        </w:pPrChange>
      </w:pPr>
      <w:ins w:id="333" w:author="Thiago Ávila" w:date="2018-02-22T14:00:00Z">
        <w:r>
          <w:rPr>
            <w:sz w:val="20"/>
            <w:szCs w:val="20"/>
          </w:rPr>
          <w:tab/>
        </w:r>
      </w:ins>
    </w:p>
    <w:p w:rsidR="00F259C7" w:rsidDel="00F259C7" w:rsidRDefault="00F259C7" w:rsidP="00F259C7">
      <w:pPr>
        <w:tabs>
          <w:tab w:val="left" w:pos="1635"/>
        </w:tabs>
        <w:spacing w:line="182" w:lineRule="exact"/>
        <w:rPr>
          <w:del w:id="334" w:author="Thiago Ávila" w:date="2018-02-22T14:02:00Z"/>
          <w:sz w:val="20"/>
          <w:szCs w:val="20"/>
        </w:rPr>
        <w:pPrChange w:id="335" w:author="Thiago Ávila" w:date="2018-02-22T14:00:00Z">
          <w:pPr>
            <w:spacing w:line="182" w:lineRule="exact"/>
          </w:pPr>
        </w:pPrChange>
      </w:pPr>
    </w:p>
    <w:p w:rsidR="00F259C7" w:rsidRDefault="00F259C7">
      <w:pPr>
        <w:ind w:left="260"/>
        <w:rPr>
          <w:ins w:id="336" w:author="Thiago Ávila" w:date="2018-02-22T14:00:00Z"/>
          <w:rFonts w:ascii="Calibri" w:eastAsia="Calibri" w:hAnsi="Calibri" w:cs="Calibri"/>
          <w:b/>
          <w:bCs/>
        </w:rPr>
      </w:pPr>
    </w:p>
    <w:p w:rsidR="00F259C7" w:rsidRDefault="00F259C7">
      <w:pPr>
        <w:ind w:left="260"/>
        <w:rPr>
          <w:ins w:id="337" w:author="Thiago Ávila" w:date="2018-02-22T14:00:00Z"/>
          <w:rFonts w:ascii="Calibri" w:eastAsia="Calibri" w:hAnsi="Calibri" w:cs="Calibri"/>
          <w:b/>
          <w:bCs/>
        </w:rPr>
      </w:pPr>
      <w:proofErr w:type="gramStart"/>
      <w:ins w:id="338" w:author="Thiago Ávila" w:date="2018-02-22T14:02:00Z">
        <w:r>
          <w:rPr>
            <w:rFonts w:ascii="Calibri" w:eastAsia="Calibri" w:hAnsi="Calibri" w:cs="Calibri"/>
            <w:b/>
            <w:bCs/>
          </w:rPr>
          <w:t xml:space="preserve">3.3 </w:t>
        </w:r>
        <w:r w:rsidRPr="002C16EF">
          <w:rPr>
            <w:rFonts w:ascii="Calibri" w:eastAsia="Calibri" w:hAnsi="Calibri" w:cs="Calibri"/>
            <w:b/>
            <w:highlight w:val="green"/>
            <w:rPrChange w:id="339" w:author="Thiago Ávila" w:date="2018-02-22T14:17:00Z">
              <w:rPr>
                <w:rFonts w:ascii="Calibri" w:eastAsia="Calibri" w:hAnsi="Calibri" w:cs="Calibri"/>
                <w:highlight w:val="green"/>
              </w:rPr>
            </w:rPrChange>
          </w:rPr>
          <w:t>DISCUSSÃO</w:t>
        </w:r>
        <w:proofErr w:type="gramEnd"/>
        <w:r w:rsidRPr="002C16EF">
          <w:rPr>
            <w:rFonts w:ascii="Calibri" w:eastAsia="Calibri" w:hAnsi="Calibri" w:cs="Calibri"/>
            <w:b/>
            <w:highlight w:val="green"/>
            <w:rPrChange w:id="340" w:author="Thiago Ávila" w:date="2018-02-22T14:17:00Z">
              <w:rPr>
                <w:rFonts w:ascii="Calibri" w:eastAsia="Calibri" w:hAnsi="Calibri" w:cs="Calibri"/>
                <w:highlight w:val="green"/>
              </w:rPr>
            </w:rPrChange>
          </w:rPr>
          <w:t xml:space="preserve"> PRÉVIA DAS PROPOSTAS DE SOLUÇÃO</w:t>
        </w:r>
      </w:ins>
    </w:p>
    <w:p w:rsidR="00F259C7" w:rsidRDefault="00F259C7">
      <w:pPr>
        <w:ind w:left="260"/>
        <w:rPr>
          <w:ins w:id="341" w:author="Thiago Ávila" w:date="2018-02-22T14:02:00Z"/>
          <w:rFonts w:ascii="Calibri" w:eastAsia="Calibri" w:hAnsi="Calibri" w:cs="Calibri"/>
          <w:b/>
          <w:bCs/>
        </w:rPr>
      </w:pPr>
    </w:p>
    <w:p w:rsidR="00F259C7" w:rsidRPr="002C16EF" w:rsidRDefault="00F259C7" w:rsidP="00F259C7">
      <w:pPr>
        <w:spacing w:line="226" w:lineRule="auto"/>
        <w:ind w:left="260" w:right="266"/>
        <w:jc w:val="both"/>
        <w:rPr>
          <w:ins w:id="342" w:author="Thiago Ávila" w:date="2018-02-22T14:04:00Z"/>
          <w:rFonts w:ascii="Calibri" w:eastAsia="Calibri" w:hAnsi="Calibri" w:cs="Calibri"/>
          <w:color w:val="000000" w:themeColor="text1"/>
          <w:highlight w:val="green"/>
          <w:rPrChange w:id="343" w:author="Thiago Ávila" w:date="2018-02-22T14:16:00Z">
            <w:rPr>
              <w:ins w:id="344" w:author="Thiago Ávila" w:date="2018-02-22T14:04:00Z"/>
              <w:rFonts w:ascii="Calibri" w:eastAsia="Calibri" w:hAnsi="Calibri" w:cs="Calibri"/>
              <w:color w:val="FF0000"/>
              <w:highlight w:val="yellow"/>
            </w:rPr>
          </w:rPrChange>
        </w:rPr>
      </w:pPr>
      <w:ins w:id="345" w:author="Thiago Ávila" w:date="2018-02-22T14:02:00Z">
        <w:r w:rsidRPr="002C16EF">
          <w:rPr>
            <w:rFonts w:ascii="Calibri" w:eastAsia="Calibri" w:hAnsi="Calibri" w:cs="Calibri"/>
            <w:color w:val="000000" w:themeColor="text1"/>
            <w:highlight w:val="green"/>
            <w:rPrChange w:id="346" w:author="Thiago Ávila" w:date="2018-02-22T14:16:00Z">
              <w:rPr>
                <w:rFonts w:ascii="Calibri" w:eastAsia="Calibri" w:hAnsi="Calibri" w:cs="Calibri"/>
                <w:color w:val="FF0000"/>
                <w:highlight w:val="yellow"/>
              </w:rPr>
            </w:rPrChange>
          </w:rPr>
          <w:t>3.3.1 Todas as propostas</w:t>
        </w:r>
      </w:ins>
      <w:ins w:id="347" w:author="Thiago Ávila" w:date="2018-02-22T14:03:00Z">
        <w:r w:rsidRPr="002C16EF">
          <w:rPr>
            <w:rFonts w:ascii="Calibri" w:eastAsia="Calibri" w:hAnsi="Calibri" w:cs="Calibri"/>
            <w:color w:val="000000" w:themeColor="text1"/>
            <w:highlight w:val="green"/>
            <w:rPrChange w:id="348" w:author="Thiago Ávila" w:date="2018-02-22T14:16:00Z">
              <w:rPr>
                <w:rFonts w:ascii="Calibri" w:eastAsia="Calibri" w:hAnsi="Calibri" w:cs="Calibri"/>
                <w:color w:val="FF0000"/>
                <w:highlight w:val="yellow"/>
              </w:rPr>
            </w:rPrChange>
          </w:rPr>
          <w:t xml:space="preserve"> que estiverem em conformidade com os requisitos da ETAPA ELIMINATÓRIA deverão participar realizar uma apresentação preliminar da sua proposta de solução, para uma </w:t>
        </w:r>
      </w:ins>
      <w:ins w:id="349" w:author="Thiago Ávila" w:date="2018-02-22T14:04:00Z">
        <w:r w:rsidRPr="002C16EF">
          <w:rPr>
            <w:rFonts w:ascii="Calibri" w:eastAsia="Calibri" w:hAnsi="Calibri" w:cs="Calibri"/>
            <w:color w:val="000000" w:themeColor="text1"/>
            <w:highlight w:val="green"/>
            <w:rPrChange w:id="350" w:author="Thiago Ávila" w:date="2018-02-22T14:16:00Z">
              <w:rPr>
                <w:rFonts w:ascii="Calibri" w:eastAsia="Calibri" w:hAnsi="Calibri" w:cs="Calibri"/>
                <w:color w:val="FF0000"/>
                <w:highlight w:val="yellow"/>
              </w:rPr>
            </w:rPrChange>
          </w:rPr>
          <w:t xml:space="preserve">banca de especialistas das áreas de negócio especificadas no item </w:t>
        </w:r>
        <w:proofErr w:type="gramStart"/>
        <w:r w:rsidRPr="002C16EF">
          <w:rPr>
            <w:rFonts w:ascii="Calibri" w:eastAsia="Calibri" w:hAnsi="Calibri" w:cs="Calibri"/>
            <w:color w:val="000000" w:themeColor="text1"/>
            <w:highlight w:val="green"/>
            <w:rPrChange w:id="351" w:author="Thiago Ávila" w:date="2018-02-22T14:16:00Z">
              <w:rPr>
                <w:rFonts w:ascii="Calibri" w:eastAsia="Calibri" w:hAnsi="Calibri" w:cs="Calibri"/>
                <w:color w:val="FF0000"/>
                <w:highlight w:val="yellow"/>
              </w:rPr>
            </w:rPrChange>
          </w:rPr>
          <w:t>2.3.1</w:t>
        </w:r>
      </w:ins>
      <w:ins w:id="352" w:author="Thiago Ávila" w:date="2018-02-22T14:02:00Z">
        <w:r w:rsidRPr="002C16EF">
          <w:rPr>
            <w:rFonts w:ascii="Calibri" w:eastAsia="Calibri" w:hAnsi="Calibri" w:cs="Calibri"/>
            <w:color w:val="000000" w:themeColor="text1"/>
            <w:highlight w:val="green"/>
            <w:rPrChange w:id="353" w:author="Thiago Ávila" w:date="2018-02-22T14:16:00Z">
              <w:rPr>
                <w:rFonts w:ascii="Calibri" w:eastAsia="Calibri" w:hAnsi="Calibri" w:cs="Calibri"/>
                <w:color w:val="FF0000"/>
                <w:highlight w:val="yellow"/>
              </w:rPr>
            </w:rPrChange>
          </w:rPr>
          <w:t xml:space="preserve"> .</w:t>
        </w:r>
      </w:ins>
      <w:proofErr w:type="gramEnd"/>
    </w:p>
    <w:p w:rsidR="00F259C7" w:rsidRPr="002C16EF" w:rsidRDefault="00F259C7" w:rsidP="00F259C7">
      <w:pPr>
        <w:spacing w:line="226" w:lineRule="auto"/>
        <w:ind w:left="260" w:right="266"/>
        <w:jc w:val="both"/>
        <w:rPr>
          <w:ins w:id="354" w:author="Thiago Ávila" w:date="2018-02-22T14:04:00Z"/>
          <w:rFonts w:ascii="Calibri" w:eastAsia="Calibri" w:hAnsi="Calibri" w:cs="Calibri"/>
          <w:color w:val="000000" w:themeColor="text1"/>
          <w:highlight w:val="green"/>
          <w:rPrChange w:id="355" w:author="Thiago Ávila" w:date="2018-02-22T14:16:00Z">
            <w:rPr>
              <w:ins w:id="356" w:author="Thiago Ávila" w:date="2018-02-22T14:04:00Z"/>
              <w:rFonts w:ascii="Calibri" w:eastAsia="Calibri" w:hAnsi="Calibri" w:cs="Calibri"/>
              <w:color w:val="FF0000"/>
              <w:highlight w:val="yellow"/>
            </w:rPr>
          </w:rPrChange>
        </w:rPr>
      </w:pPr>
    </w:p>
    <w:p w:rsidR="00F259C7" w:rsidRPr="002C16EF" w:rsidRDefault="00F259C7" w:rsidP="00F259C7">
      <w:pPr>
        <w:spacing w:line="226" w:lineRule="auto"/>
        <w:ind w:left="260" w:right="266"/>
        <w:jc w:val="both"/>
        <w:rPr>
          <w:ins w:id="357" w:author="Thiago Ávila" w:date="2018-02-22T14:05:00Z"/>
          <w:rFonts w:ascii="Calibri" w:eastAsia="Calibri" w:hAnsi="Calibri" w:cs="Calibri"/>
          <w:color w:val="000000" w:themeColor="text1"/>
          <w:highlight w:val="green"/>
          <w:rPrChange w:id="358" w:author="Thiago Ávila" w:date="2018-02-22T14:16:00Z">
            <w:rPr>
              <w:ins w:id="359" w:author="Thiago Ávila" w:date="2018-02-22T14:05:00Z"/>
              <w:rFonts w:ascii="Calibri" w:eastAsia="Calibri" w:hAnsi="Calibri" w:cs="Calibri"/>
              <w:color w:val="FF0000"/>
              <w:highlight w:val="yellow"/>
            </w:rPr>
          </w:rPrChange>
        </w:rPr>
      </w:pPr>
      <w:ins w:id="360" w:author="Thiago Ávila" w:date="2018-02-22T14:04:00Z">
        <w:r w:rsidRPr="002C16EF">
          <w:rPr>
            <w:rFonts w:ascii="Calibri" w:eastAsia="Calibri" w:hAnsi="Calibri" w:cs="Calibri"/>
            <w:color w:val="000000" w:themeColor="text1"/>
            <w:highlight w:val="green"/>
            <w:rPrChange w:id="361" w:author="Thiago Ávila" w:date="2018-02-22T14:16:00Z">
              <w:rPr>
                <w:rFonts w:ascii="Calibri" w:eastAsia="Calibri" w:hAnsi="Calibri" w:cs="Calibri"/>
                <w:color w:val="FF0000"/>
                <w:highlight w:val="yellow"/>
              </w:rPr>
            </w:rPrChange>
          </w:rPr>
          <w:t>3.3.2 Cada equipe</w:t>
        </w:r>
      </w:ins>
      <w:ins w:id="362" w:author="Thiago Ávila" w:date="2018-02-22T14:16:00Z">
        <w:r w:rsidR="0036680F" w:rsidRPr="002C16EF">
          <w:rPr>
            <w:rFonts w:ascii="Calibri" w:eastAsia="Calibri" w:hAnsi="Calibri" w:cs="Calibri"/>
            <w:color w:val="000000" w:themeColor="text1"/>
            <w:highlight w:val="green"/>
            <w:rPrChange w:id="363" w:author="Thiago Ávila" w:date="2018-02-22T14:16:00Z">
              <w:rPr>
                <w:rFonts w:ascii="Calibri" w:eastAsia="Calibri" w:hAnsi="Calibri" w:cs="Calibri"/>
                <w:color w:val="FF0000"/>
                <w:highlight w:val="yellow"/>
              </w:rPr>
            </w:rPrChange>
          </w:rPr>
          <w:t xml:space="preserve">, representada pelo </w:t>
        </w:r>
        <w:r w:rsidR="002C16EF" w:rsidRPr="002C16EF">
          <w:rPr>
            <w:rFonts w:ascii="Calibri" w:eastAsia="Calibri" w:hAnsi="Calibri" w:cs="Calibri"/>
            <w:color w:val="000000" w:themeColor="text1"/>
            <w:highlight w:val="green"/>
            <w:rPrChange w:id="364" w:author="Thiago Ávila" w:date="2018-02-22T14:16:00Z">
              <w:rPr>
                <w:rFonts w:ascii="Calibri" w:eastAsia="Calibri" w:hAnsi="Calibri" w:cs="Calibri"/>
                <w:color w:val="FF0000"/>
                <w:highlight w:val="yellow"/>
              </w:rPr>
            </w:rPrChange>
          </w:rPr>
          <w:t>líder da equipe</w:t>
        </w:r>
        <w:r w:rsidR="0036680F" w:rsidRPr="002C16EF">
          <w:rPr>
            <w:rFonts w:ascii="Calibri" w:eastAsia="Calibri" w:hAnsi="Calibri" w:cs="Calibri"/>
            <w:color w:val="000000" w:themeColor="text1"/>
            <w:highlight w:val="green"/>
            <w:rPrChange w:id="365" w:author="Thiago Ávila" w:date="2018-02-22T14:16:00Z">
              <w:rPr>
                <w:rFonts w:ascii="Calibri" w:eastAsia="Calibri" w:hAnsi="Calibri" w:cs="Calibri"/>
                <w:color w:val="FF0000"/>
                <w:highlight w:val="yellow"/>
              </w:rPr>
            </w:rPrChange>
          </w:rPr>
          <w:t>,</w:t>
        </w:r>
      </w:ins>
      <w:ins w:id="366" w:author="Thiago Ávila" w:date="2018-02-22T14:04:00Z">
        <w:r w:rsidRPr="002C16EF">
          <w:rPr>
            <w:rFonts w:ascii="Calibri" w:eastAsia="Calibri" w:hAnsi="Calibri" w:cs="Calibri"/>
            <w:color w:val="000000" w:themeColor="text1"/>
            <w:highlight w:val="green"/>
            <w:rPrChange w:id="367" w:author="Thiago Ávila" w:date="2018-02-22T14:16:00Z">
              <w:rPr>
                <w:rFonts w:ascii="Calibri" w:eastAsia="Calibri" w:hAnsi="Calibri" w:cs="Calibri"/>
                <w:color w:val="FF0000"/>
                <w:highlight w:val="yellow"/>
              </w:rPr>
            </w:rPrChange>
          </w:rPr>
          <w:t xml:space="preserve"> terá até 10 minutos para apresentar a sua proposta de soluç</w:t>
        </w:r>
      </w:ins>
      <w:ins w:id="368" w:author="Thiago Ávila" w:date="2018-02-22T14:05:00Z">
        <w:r w:rsidRPr="002C16EF">
          <w:rPr>
            <w:rFonts w:ascii="Calibri" w:eastAsia="Calibri" w:hAnsi="Calibri" w:cs="Calibri"/>
            <w:color w:val="000000" w:themeColor="text1"/>
            <w:highlight w:val="green"/>
            <w:rPrChange w:id="369" w:author="Thiago Ávila" w:date="2018-02-22T14:16:00Z">
              <w:rPr>
                <w:rFonts w:ascii="Calibri" w:eastAsia="Calibri" w:hAnsi="Calibri" w:cs="Calibri"/>
                <w:color w:val="FF0000"/>
                <w:highlight w:val="yellow"/>
              </w:rPr>
            </w:rPrChange>
          </w:rPr>
          <w:t>ão para um dos temas do edital. A proposta deverá conter, no mínimo, os seguintes artefatos:</w:t>
        </w:r>
      </w:ins>
    </w:p>
    <w:p w:rsidR="00F259C7" w:rsidRPr="002C16EF" w:rsidRDefault="00F259C7" w:rsidP="00F259C7">
      <w:pPr>
        <w:spacing w:line="226" w:lineRule="auto"/>
        <w:ind w:left="260" w:right="266"/>
        <w:jc w:val="both"/>
        <w:rPr>
          <w:ins w:id="370" w:author="Thiago Ávila" w:date="2018-02-22T14:05:00Z"/>
          <w:color w:val="000000" w:themeColor="text1"/>
          <w:sz w:val="20"/>
          <w:szCs w:val="20"/>
          <w:highlight w:val="green"/>
          <w:rPrChange w:id="371" w:author="Thiago Ávila" w:date="2018-02-22T14:16:00Z">
            <w:rPr>
              <w:ins w:id="372" w:author="Thiago Ávila" w:date="2018-02-22T14:05:00Z"/>
              <w:color w:val="FF0000"/>
              <w:sz w:val="20"/>
              <w:szCs w:val="20"/>
              <w:highlight w:val="yellow"/>
            </w:rPr>
          </w:rPrChange>
        </w:rPr>
      </w:pPr>
    </w:p>
    <w:p w:rsidR="00F259C7" w:rsidRPr="002C16EF" w:rsidRDefault="0036680F" w:rsidP="0036680F">
      <w:pPr>
        <w:pStyle w:val="PargrafodaLista"/>
        <w:numPr>
          <w:ilvl w:val="0"/>
          <w:numId w:val="27"/>
        </w:numPr>
        <w:spacing w:line="226" w:lineRule="auto"/>
        <w:ind w:right="266"/>
        <w:jc w:val="both"/>
        <w:rPr>
          <w:ins w:id="373" w:author="Thiago Ávila" w:date="2018-02-22T14:07:00Z"/>
          <w:color w:val="000000" w:themeColor="text1"/>
          <w:sz w:val="20"/>
          <w:szCs w:val="20"/>
          <w:highlight w:val="green"/>
          <w:rPrChange w:id="374" w:author="Thiago Ávila" w:date="2018-02-22T14:16:00Z">
            <w:rPr>
              <w:ins w:id="375" w:author="Thiago Ávila" w:date="2018-02-22T14:07:00Z"/>
              <w:color w:val="FF0000"/>
              <w:sz w:val="20"/>
              <w:szCs w:val="20"/>
            </w:rPr>
          </w:rPrChange>
        </w:rPr>
        <w:pPrChange w:id="376" w:author="Thiago Ávila" w:date="2018-02-22T14:05:00Z">
          <w:pPr>
            <w:spacing w:line="226" w:lineRule="auto"/>
            <w:ind w:left="260" w:right="266"/>
            <w:jc w:val="both"/>
          </w:pPr>
        </w:pPrChange>
      </w:pPr>
      <w:ins w:id="377" w:author="Thiago Ávila" w:date="2018-02-22T14:07:00Z">
        <w:r w:rsidRPr="002C16EF">
          <w:rPr>
            <w:color w:val="000000" w:themeColor="text1"/>
            <w:sz w:val="20"/>
            <w:szCs w:val="20"/>
            <w:highlight w:val="green"/>
            <w:rPrChange w:id="378" w:author="Thiago Ávila" w:date="2018-02-22T14:16:00Z">
              <w:rPr>
                <w:color w:val="FF0000"/>
                <w:sz w:val="20"/>
                <w:szCs w:val="20"/>
                <w:highlight w:val="yellow"/>
              </w:rPr>
            </w:rPrChange>
          </w:rPr>
          <w:t xml:space="preserve">Modelo de Negócio da solução, utilizando o artefato </w:t>
        </w:r>
        <w:r w:rsidRPr="002C16EF">
          <w:rPr>
            <w:i/>
            <w:color w:val="000000" w:themeColor="text1"/>
            <w:sz w:val="20"/>
            <w:szCs w:val="20"/>
            <w:highlight w:val="green"/>
            <w:rPrChange w:id="379" w:author="Thiago Ávila" w:date="2018-02-22T14:16:00Z">
              <w:rPr>
                <w:color w:val="FF0000"/>
                <w:sz w:val="20"/>
                <w:szCs w:val="20"/>
                <w:highlight w:val="yellow"/>
              </w:rPr>
            </w:rPrChange>
          </w:rPr>
          <w:t xml:space="preserve">Business </w:t>
        </w:r>
        <w:proofErr w:type="spellStart"/>
        <w:r w:rsidRPr="002C16EF">
          <w:rPr>
            <w:i/>
            <w:color w:val="000000" w:themeColor="text1"/>
            <w:sz w:val="20"/>
            <w:szCs w:val="20"/>
            <w:highlight w:val="green"/>
            <w:rPrChange w:id="380" w:author="Thiago Ávila" w:date="2018-02-22T14:16:00Z">
              <w:rPr>
                <w:color w:val="FF0000"/>
                <w:sz w:val="20"/>
                <w:szCs w:val="20"/>
                <w:highlight w:val="yellow"/>
              </w:rPr>
            </w:rPrChange>
          </w:rPr>
          <w:t>Model</w:t>
        </w:r>
        <w:proofErr w:type="spellEnd"/>
        <w:r w:rsidRPr="002C16EF">
          <w:rPr>
            <w:i/>
            <w:color w:val="000000" w:themeColor="text1"/>
            <w:sz w:val="20"/>
            <w:szCs w:val="20"/>
            <w:highlight w:val="green"/>
            <w:rPrChange w:id="381" w:author="Thiago Ávila" w:date="2018-02-22T14:16:00Z">
              <w:rPr>
                <w:color w:val="FF0000"/>
                <w:sz w:val="20"/>
                <w:szCs w:val="20"/>
                <w:highlight w:val="yellow"/>
              </w:rPr>
            </w:rPrChange>
          </w:rPr>
          <w:t xml:space="preserve"> </w:t>
        </w:r>
        <w:proofErr w:type="spellStart"/>
        <w:r w:rsidRPr="002C16EF">
          <w:rPr>
            <w:i/>
            <w:color w:val="000000" w:themeColor="text1"/>
            <w:sz w:val="20"/>
            <w:szCs w:val="20"/>
            <w:highlight w:val="green"/>
            <w:rPrChange w:id="382" w:author="Thiago Ávila" w:date="2018-02-22T14:16:00Z">
              <w:rPr>
                <w:color w:val="FF0000"/>
                <w:sz w:val="20"/>
                <w:szCs w:val="20"/>
                <w:highlight w:val="yellow"/>
              </w:rPr>
            </w:rPrChange>
          </w:rPr>
          <w:t>Canvas</w:t>
        </w:r>
        <w:proofErr w:type="spellEnd"/>
        <w:r w:rsidRPr="002C16EF">
          <w:rPr>
            <w:color w:val="000000" w:themeColor="text1"/>
            <w:sz w:val="20"/>
            <w:szCs w:val="20"/>
            <w:highlight w:val="green"/>
            <w:rPrChange w:id="383" w:author="Thiago Ávila" w:date="2018-02-22T14:16:00Z">
              <w:rPr>
                <w:color w:val="FF0000"/>
                <w:sz w:val="20"/>
                <w:szCs w:val="20"/>
                <w:highlight w:val="yellow"/>
              </w:rPr>
            </w:rPrChange>
          </w:rPr>
          <w:t xml:space="preserve">, conforme modelo disponível em </w:t>
        </w:r>
        <w:r w:rsidRPr="002C16EF">
          <w:rPr>
            <w:color w:val="000000" w:themeColor="text1"/>
            <w:sz w:val="20"/>
            <w:szCs w:val="20"/>
            <w:highlight w:val="green"/>
            <w:rPrChange w:id="384" w:author="Thiago Ávila" w:date="2018-02-22T14:16:00Z">
              <w:rPr>
                <w:color w:val="FF0000"/>
                <w:sz w:val="20"/>
                <w:szCs w:val="20"/>
              </w:rPr>
            </w:rPrChange>
          </w:rPr>
          <w:fldChar w:fldCharType="begin"/>
        </w:r>
        <w:r w:rsidRPr="002C16EF">
          <w:rPr>
            <w:color w:val="000000" w:themeColor="text1"/>
            <w:sz w:val="20"/>
            <w:szCs w:val="20"/>
            <w:highlight w:val="green"/>
            <w:rPrChange w:id="385" w:author="Thiago Ávila" w:date="2018-02-22T14:16:00Z">
              <w:rPr>
                <w:color w:val="FF0000"/>
                <w:sz w:val="20"/>
                <w:szCs w:val="20"/>
              </w:rPr>
            </w:rPrChange>
          </w:rPr>
          <w:instrText xml:space="preserve"> HYPERLINK "https://strategyzer.com/canvas/business-model-canvas" </w:instrText>
        </w:r>
        <w:r w:rsidRPr="002C16EF">
          <w:rPr>
            <w:color w:val="000000" w:themeColor="text1"/>
            <w:sz w:val="20"/>
            <w:szCs w:val="20"/>
            <w:highlight w:val="green"/>
            <w:rPrChange w:id="386" w:author="Thiago Ávila" w:date="2018-02-22T14:16:00Z">
              <w:rPr>
                <w:color w:val="FF0000"/>
                <w:sz w:val="20"/>
                <w:szCs w:val="20"/>
              </w:rPr>
            </w:rPrChange>
          </w:rPr>
          <w:fldChar w:fldCharType="separate"/>
        </w:r>
        <w:r w:rsidRPr="002C16EF">
          <w:rPr>
            <w:rStyle w:val="Hyperlink"/>
            <w:color w:val="000000" w:themeColor="text1"/>
            <w:sz w:val="20"/>
            <w:szCs w:val="20"/>
            <w:highlight w:val="green"/>
            <w:rPrChange w:id="387" w:author="Thiago Ávila" w:date="2018-02-22T14:16:00Z">
              <w:rPr>
                <w:rStyle w:val="Hyperlink"/>
                <w:sz w:val="20"/>
                <w:szCs w:val="20"/>
              </w:rPr>
            </w:rPrChange>
          </w:rPr>
          <w:t>https://strategyzer.com/canvas/business-model-canvas</w:t>
        </w:r>
        <w:r w:rsidRPr="002C16EF">
          <w:rPr>
            <w:color w:val="000000" w:themeColor="text1"/>
            <w:sz w:val="20"/>
            <w:szCs w:val="20"/>
            <w:highlight w:val="green"/>
            <w:rPrChange w:id="388" w:author="Thiago Ávila" w:date="2018-02-22T14:16:00Z">
              <w:rPr>
                <w:color w:val="FF0000"/>
                <w:sz w:val="20"/>
                <w:szCs w:val="20"/>
              </w:rPr>
            </w:rPrChange>
          </w:rPr>
          <w:fldChar w:fldCharType="end"/>
        </w:r>
      </w:ins>
    </w:p>
    <w:p w:rsidR="0036680F" w:rsidRPr="002C16EF" w:rsidRDefault="0036680F" w:rsidP="0036680F">
      <w:pPr>
        <w:pStyle w:val="PargrafodaLista"/>
        <w:numPr>
          <w:ilvl w:val="0"/>
          <w:numId w:val="27"/>
        </w:numPr>
        <w:spacing w:line="226" w:lineRule="auto"/>
        <w:ind w:right="266"/>
        <w:jc w:val="both"/>
        <w:rPr>
          <w:ins w:id="389" w:author="Thiago Ávila" w:date="2018-02-22T14:08:00Z"/>
          <w:color w:val="000000" w:themeColor="text1"/>
          <w:sz w:val="20"/>
          <w:szCs w:val="20"/>
          <w:highlight w:val="green"/>
          <w:rPrChange w:id="390" w:author="Thiago Ávila" w:date="2018-02-22T14:16:00Z">
            <w:rPr>
              <w:ins w:id="391" w:author="Thiago Ávila" w:date="2018-02-22T14:08:00Z"/>
              <w:color w:val="FF0000"/>
              <w:sz w:val="20"/>
              <w:szCs w:val="20"/>
            </w:rPr>
          </w:rPrChange>
        </w:rPr>
        <w:pPrChange w:id="392" w:author="Thiago Ávila" w:date="2018-02-22T14:05:00Z">
          <w:pPr>
            <w:spacing w:line="226" w:lineRule="auto"/>
            <w:ind w:left="260" w:right="266"/>
            <w:jc w:val="both"/>
          </w:pPr>
        </w:pPrChange>
      </w:pPr>
      <w:ins w:id="393" w:author="Thiago Ávila" w:date="2018-02-22T14:07:00Z">
        <w:r w:rsidRPr="002C16EF">
          <w:rPr>
            <w:color w:val="000000" w:themeColor="text1"/>
            <w:sz w:val="20"/>
            <w:szCs w:val="20"/>
            <w:highlight w:val="green"/>
            <w:rPrChange w:id="394" w:author="Thiago Ávila" w:date="2018-02-22T14:16:00Z">
              <w:rPr>
                <w:color w:val="FF0000"/>
                <w:sz w:val="20"/>
                <w:szCs w:val="20"/>
              </w:rPr>
            </w:rPrChange>
          </w:rPr>
          <w:t xml:space="preserve">Protótipo funcional da solução, </w:t>
        </w:r>
      </w:ins>
      <w:ins w:id="395" w:author="Thiago Ávila" w:date="2018-02-22T14:08:00Z">
        <w:r w:rsidRPr="002C16EF">
          <w:rPr>
            <w:color w:val="000000" w:themeColor="text1"/>
            <w:sz w:val="20"/>
            <w:szCs w:val="20"/>
            <w:highlight w:val="green"/>
            <w:rPrChange w:id="396" w:author="Thiago Ávila" w:date="2018-02-22T14:16:00Z">
              <w:rPr>
                <w:color w:val="FF0000"/>
                <w:sz w:val="20"/>
                <w:szCs w:val="20"/>
              </w:rPr>
            </w:rPrChange>
          </w:rPr>
          <w:t xml:space="preserve">que simule o funcionamento da solução que será </w:t>
        </w:r>
        <w:proofErr w:type="gramStart"/>
        <w:r w:rsidRPr="002C16EF">
          <w:rPr>
            <w:color w:val="000000" w:themeColor="text1"/>
            <w:sz w:val="20"/>
            <w:szCs w:val="20"/>
            <w:highlight w:val="green"/>
            <w:rPrChange w:id="397" w:author="Thiago Ávila" w:date="2018-02-22T14:16:00Z">
              <w:rPr>
                <w:color w:val="FF0000"/>
                <w:sz w:val="20"/>
                <w:szCs w:val="20"/>
              </w:rPr>
            </w:rPrChange>
          </w:rPr>
          <w:t>implementada</w:t>
        </w:r>
        <w:proofErr w:type="gramEnd"/>
        <w:r w:rsidRPr="002C16EF">
          <w:rPr>
            <w:color w:val="000000" w:themeColor="text1"/>
            <w:sz w:val="20"/>
            <w:szCs w:val="20"/>
            <w:highlight w:val="green"/>
            <w:rPrChange w:id="398" w:author="Thiago Ávila" w:date="2018-02-22T14:16:00Z">
              <w:rPr>
                <w:color w:val="FF0000"/>
                <w:sz w:val="20"/>
                <w:szCs w:val="20"/>
              </w:rPr>
            </w:rPrChange>
          </w:rPr>
          <w:t>. Para a concepção deste protótipo, deverão ser utilizados dados fictícios;</w:t>
        </w:r>
      </w:ins>
    </w:p>
    <w:p w:rsidR="0036680F" w:rsidRPr="002C16EF" w:rsidRDefault="0036680F" w:rsidP="0036680F">
      <w:pPr>
        <w:pStyle w:val="PargrafodaLista"/>
        <w:spacing w:line="226" w:lineRule="auto"/>
        <w:ind w:left="980" w:right="266"/>
        <w:jc w:val="both"/>
        <w:rPr>
          <w:ins w:id="399" w:author="Thiago Ávila" w:date="2018-02-22T14:15:00Z"/>
          <w:color w:val="000000" w:themeColor="text1"/>
          <w:sz w:val="20"/>
          <w:szCs w:val="20"/>
          <w:highlight w:val="green"/>
          <w:rPrChange w:id="400" w:author="Thiago Ávila" w:date="2018-02-22T14:16:00Z">
            <w:rPr>
              <w:ins w:id="401" w:author="Thiago Ávila" w:date="2018-02-22T14:15:00Z"/>
              <w:color w:val="FF0000"/>
              <w:sz w:val="20"/>
              <w:szCs w:val="20"/>
              <w:highlight w:val="yellow"/>
            </w:rPr>
          </w:rPrChange>
        </w:rPr>
        <w:pPrChange w:id="402" w:author="Thiago Ávila" w:date="2018-02-22T14:15:00Z">
          <w:pPr>
            <w:spacing w:line="226" w:lineRule="auto"/>
            <w:ind w:left="260" w:right="266"/>
            <w:jc w:val="both"/>
          </w:pPr>
        </w:pPrChange>
      </w:pPr>
    </w:p>
    <w:p w:rsidR="0036680F" w:rsidRPr="002C16EF" w:rsidRDefault="0036680F" w:rsidP="0036680F">
      <w:pPr>
        <w:spacing w:line="226" w:lineRule="auto"/>
        <w:ind w:left="260" w:right="266"/>
        <w:jc w:val="both"/>
        <w:rPr>
          <w:ins w:id="403" w:author="Thiago Ávila" w:date="2018-02-22T14:02:00Z"/>
          <w:color w:val="000000" w:themeColor="text1"/>
          <w:sz w:val="20"/>
          <w:szCs w:val="20"/>
          <w:highlight w:val="green"/>
          <w:rPrChange w:id="404" w:author="Thiago Ávila" w:date="2018-02-22T14:16:00Z">
            <w:rPr>
              <w:ins w:id="405" w:author="Thiago Ávila" w:date="2018-02-22T14:02:00Z"/>
              <w:highlight w:val="yellow"/>
            </w:rPr>
          </w:rPrChange>
        </w:rPr>
        <w:pPrChange w:id="406" w:author="Thiago Ávila" w:date="2018-02-22T14:16:00Z">
          <w:pPr>
            <w:spacing w:line="226" w:lineRule="auto"/>
            <w:ind w:left="260" w:right="266"/>
            <w:jc w:val="both"/>
          </w:pPr>
        </w:pPrChange>
      </w:pPr>
      <w:ins w:id="407" w:author="Thiago Ávila" w:date="2018-02-22T14:15:00Z">
        <w:r w:rsidRPr="002C16EF">
          <w:rPr>
            <w:color w:val="000000" w:themeColor="text1"/>
            <w:sz w:val="20"/>
            <w:szCs w:val="20"/>
            <w:highlight w:val="green"/>
            <w:rPrChange w:id="408" w:author="Thiago Ávila" w:date="2018-02-22T14:16:00Z">
              <w:rPr>
                <w:highlight w:val="yellow"/>
              </w:rPr>
            </w:rPrChange>
          </w:rPr>
          <w:t>Parágrafo Único: Ao seu critério, cada equipe poderá utilizar outros artefatos complementares para enriquecer a sua apresentaç</w:t>
        </w:r>
      </w:ins>
      <w:ins w:id="409" w:author="Thiago Ávila" w:date="2018-02-22T14:16:00Z">
        <w:r w:rsidRPr="002C16EF">
          <w:rPr>
            <w:color w:val="000000" w:themeColor="text1"/>
            <w:sz w:val="20"/>
            <w:szCs w:val="20"/>
            <w:highlight w:val="green"/>
            <w:rPrChange w:id="410" w:author="Thiago Ávila" w:date="2018-02-22T14:16:00Z">
              <w:rPr>
                <w:highlight w:val="yellow"/>
              </w:rPr>
            </w:rPrChange>
          </w:rPr>
          <w:t>ão, respeitado o limite de tempo estabelecido.</w:t>
        </w:r>
      </w:ins>
    </w:p>
    <w:p w:rsidR="0036680F" w:rsidRPr="002C16EF" w:rsidRDefault="0036680F">
      <w:pPr>
        <w:ind w:left="260"/>
        <w:rPr>
          <w:ins w:id="411" w:author="Thiago Ávila" w:date="2018-02-22T14:11:00Z"/>
          <w:rFonts w:ascii="Calibri" w:eastAsia="Calibri" w:hAnsi="Calibri" w:cs="Calibri"/>
          <w:b/>
          <w:bCs/>
          <w:color w:val="000000" w:themeColor="text1"/>
          <w:highlight w:val="green"/>
          <w:rPrChange w:id="412" w:author="Thiago Ávila" w:date="2018-02-22T14:16:00Z">
            <w:rPr>
              <w:ins w:id="413" w:author="Thiago Ávila" w:date="2018-02-22T14:11:00Z"/>
              <w:rFonts w:ascii="Calibri" w:eastAsia="Calibri" w:hAnsi="Calibri" w:cs="Calibri"/>
              <w:b/>
              <w:bCs/>
            </w:rPr>
          </w:rPrChange>
        </w:rPr>
      </w:pPr>
    </w:p>
    <w:p w:rsidR="00F259C7" w:rsidRPr="002C16EF" w:rsidRDefault="0036680F" w:rsidP="0036680F">
      <w:pPr>
        <w:spacing w:line="226" w:lineRule="auto"/>
        <w:ind w:left="260" w:right="266"/>
        <w:jc w:val="both"/>
        <w:rPr>
          <w:ins w:id="414" w:author="Thiago Ávila" w:date="2018-02-22T14:13:00Z"/>
          <w:rFonts w:ascii="Calibri" w:eastAsia="Calibri" w:hAnsi="Calibri" w:cs="Calibri"/>
          <w:color w:val="000000" w:themeColor="text1"/>
          <w:highlight w:val="green"/>
          <w:rPrChange w:id="415" w:author="Thiago Ávila" w:date="2018-02-22T14:16:00Z">
            <w:rPr>
              <w:ins w:id="416" w:author="Thiago Ávila" w:date="2018-02-22T14:13:00Z"/>
              <w:rFonts w:ascii="Calibri" w:eastAsia="Calibri" w:hAnsi="Calibri" w:cs="Calibri"/>
              <w:color w:val="FF0000"/>
              <w:highlight w:val="yellow"/>
            </w:rPr>
          </w:rPrChange>
        </w:rPr>
        <w:pPrChange w:id="417" w:author="Thiago Ávila" w:date="2018-02-22T14:12:00Z">
          <w:pPr>
            <w:ind w:left="260"/>
          </w:pPr>
        </w:pPrChange>
      </w:pPr>
      <w:ins w:id="418" w:author="Thiago Ávila" w:date="2018-02-22T14:11:00Z">
        <w:r w:rsidRPr="002C16EF">
          <w:rPr>
            <w:rFonts w:ascii="Calibri" w:eastAsia="Calibri" w:hAnsi="Calibri" w:cs="Calibri"/>
            <w:color w:val="000000" w:themeColor="text1"/>
            <w:highlight w:val="green"/>
            <w:rPrChange w:id="419" w:author="Thiago Ávila" w:date="2018-02-22T14:16:00Z">
              <w:rPr>
                <w:rFonts w:ascii="Calibri" w:eastAsia="Calibri" w:hAnsi="Calibri" w:cs="Calibri"/>
                <w:b/>
                <w:bCs/>
              </w:rPr>
            </w:rPrChange>
          </w:rPr>
          <w:t>3.3.3 Após a apresentação de cada proposta, a banca de especialistas emitirá comentários e sugestões de melhoria que poderão, ou n</w:t>
        </w:r>
      </w:ins>
      <w:ins w:id="420" w:author="Thiago Ávila" w:date="2018-02-22T14:12:00Z">
        <w:r w:rsidRPr="002C16EF">
          <w:rPr>
            <w:rFonts w:ascii="Calibri" w:eastAsia="Calibri" w:hAnsi="Calibri" w:cs="Calibri"/>
            <w:color w:val="000000" w:themeColor="text1"/>
            <w:highlight w:val="green"/>
            <w:rPrChange w:id="421" w:author="Thiago Ávila" w:date="2018-02-22T14:16:00Z">
              <w:rPr>
                <w:rFonts w:ascii="Calibri" w:eastAsia="Calibri" w:hAnsi="Calibri" w:cs="Calibri"/>
                <w:b/>
                <w:bCs/>
              </w:rPr>
            </w:rPrChange>
          </w:rPr>
          <w:t>ão, ser acatadas pela equipe responsável pela proposta.</w:t>
        </w:r>
      </w:ins>
    </w:p>
    <w:p w:rsidR="0036680F" w:rsidRPr="002C16EF" w:rsidRDefault="0036680F" w:rsidP="0036680F">
      <w:pPr>
        <w:spacing w:line="226" w:lineRule="auto"/>
        <w:ind w:left="260" w:right="266"/>
        <w:jc w:val="both"/>
        <w:rPr>
          <w:ins w:id="422" w:author="Thiago Ávila" w:date="2018-02-22T14:13:00Z"/>
          <w:rFonts w:ascii="Calibri" w:eastAsia="Calibri" w:hAnsi="Calibri" w:cs="Calibri"/>
          <w:color w:val="000000" w:themeColor="text1"/>
          <w:highlight w:val="green"/>
          <w:rPrChange w:id="423" w:author="Thiago Ávila" w:date="2018-02-22T14:16:00Z">
            <w:rPr>
              <w:ins w:id="424" w:author="Thiago Ávila" w:date="2018-02-22T14:13:00Z"/>
              <w:rFonts w:ascii="Calibri" w:eastAsia="Calibri" w:hAnsi="Calibri" w:cs="Calibri"/>
              <w:color w:val="FF0000"/>
              <w:highlight w:val="yellow"/>
            </w:rPr>
          </w:rPrChange>
        </w:rPr>
        <w:pPrChange w:id="425" w:author="Thiago Ávila" w:date="2018-02-22T14:12:00Z">
          <w:pPr>
            <w:ind w:left="260"/>
          </w:pPr>
        </w:pPrChange>
      </w:pPr>
    </w:p>
    <w:p w:rsidR="0036680F" w:rsidRPr="002C16EF" w:rsidRDefault="0036680F" w:rsidP="002C16EF">
      <w:pPr>
        <w:spacing w:line="226" w:lineRule="auto"/>
        <w:ind w:left="260" w:right="266"/>
        <w:jc w:val="both"/>
        <w:rPr>
          <w:ins w:id="426" w:author="Thiago Ávila" w:date="2018-02-22T14:12:00Z"/>
          <w:rFonts w:ascii="Calibri" w:eastAsia="Calibri" w:hAnsi="Calibri" w:cs="Calibri"/>
          <w:color w:val="000000" w:themeColor="text1"/>
          <w:highlight w:val="green"/>
          <w:rPrChange w:id="427" w:author="Thiago Ávila" w:date="2018-02-22T14:16:00Z">
            <w:rPr>
              <w:ins w:id="428" w:author="Thiago Ávila" w:date="2018-02-22T14:12:00Z"/>
              <w:rFonts w:ascii="Calibri" w:eastAsia="Calibri" w:hAnsi="Calibri" w:cs="Calibri"/>
              <w:b/>
              <w:bCs/>
            </w:rPr>
          </w:rPrChange>
        </w:rPr>
        <w:pPrChange w:id="429" w:author="Thiago Ávila" w:date="2018-02-22T14:16:00Z">
          <w:pPr>
            <w:ind w:left="260"/>
          </w:pPr>
        </w:pPrChange>
      </w:pPr>
      <w:ins w:id="430" w:author="Thiago Ávila" w:date="2018-02-22T14:13:00Z">
        <w:r w:rsidRPr="002C16EF">
          <w:rPr>
            <w:rFonts w:ascii="Calibri" w:eastAsia="Calibri" w:hAnsi="Calibri" w:cs="Calibri"/>
            <w:color w:val="000000" w:themeColor="text1"/>
            <w:highlight w:val="green"/>
            <w:rPrChange w:id="431" w:author="Thiago Ávila" w:date="2018-02-22T14:16:00Z">
              <w:rPr>
                <w:rFonts w:ascii="Calibri" w:eastAsia="Calibri" w:hAnsi="Calibri" w:cs="Calibri"/>
                <w:color w:val="FF0000"/>
                <w:highlight w:val="yellow"/>
              </w:rPr>
            </w:rPrChange>
          </w:rPr>
          <w:t>3.3.4 Para esta etapa, as equipes serão convocadas mediante chamada pública que ser</w:t>
        </w:r>
      </w:ins>
      <w:ins w:id="432" w:author="Thiago Ávila" w:date="2018-02-22T14:14:00Z">
        <w:r w:rsidRPr="002C16EF">
          <w:rPr>
            <w:rFonts w:ascii="Calibri" w:eastAsia="Calibri" w:hAnsi="Calibri" w:cs="Calibri"/>
            <w:color w:val="000000" w:themeColor="text1"/>
            <w:highlight w:val="green"/>
            <w:rPrChange w:id="433" w:author="Thiago Ávila" w:date="2018-02-22T14:16:00Z">
              <w:rPr>
                <w:rFonts w:ascii="Calibri" w:eastAsia="Calibri" w:hAnsi="Calibri" w:cs="Calibri"/>
                <w:color w:val="FF0000"/>
                <w:highlight w:val="yellow"/>
              </w:rPr>
            </w:rPrChange>
          </w:rPr>
          <w:t>á disponibilizada no site do concurso e no site da Secretaria de Estado do Planejamento, Gestão e Patrimônio (www.seplag.al.gov.br)</w:t>
        </w:r>
      </w:ins>
      <w:ins w:id="434" w:author="Thiago Ávila" w:date="2018-02-22T14:16:00Z">
        <w:r w:rsidR="002C16EF">
          <w:rPr>
            <w:rFonts w:ascii="Calibri" w:eastAsia="Calibri" w:hAnsi="Calibri" w:cs="Calibri"/>
            <w:color w:val="000000" w:themeColor="text1"/>
            <w:highlight w:val="green"/>
          </w:rPr>
          <w:t>.</w:t>
        </w:r>
      </w:ins>
    </w:p>
    <w:p w:rsidR="0036680F" w:rsidRDefault="0036680F">
      <w:pPr>
        <w:ind w:left="260"/>
        <w:rPr>
          <w:ins w:id="435" w:author="Thiago Ávila" w:date="2018-02-22T14:12:00Z"/>
          <w:rFonts w:ascii="Calibri" w:eastAsia="Calibri" w:hAnsi="Calibri" w:cs="Calibri"/>
          <w:b/>
          <w:bCs/>
        </w:rPr>
      </w:pPr>
    </w:p>
    <w:p w:rsidR="007E1280" w:rsidRDefault="00D27A22">
      <w:pPr>
        <w:ind w:left="26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</w:rPr>
        <w:t>3.</w:t>
      </w:r>
      <w:proofErr w:type="gramEnd"/>
      <w:del w:id="436" w:author="Thiago Ávila" w:date="2018-02-22T14:19:00Z">
        <w:r w:rsidDel="002C16EF">
          <w:rPr>
            <w:rFonts w:ascii="Calibri" w:eastAsia="Calibri" w:hAnsi="Calibri" w:cs="Calibri"/>
            <w:b/>
            <w:bCs/>
          </w:rPr>
          <w:delText>3</w:delText>
        </w:r>
      </w:del>
      <w:ins w:id="437" w:author="Thiago Ávila" w:date="2018-02-22T14:19:00Z">
        <w:r w:rsidR="002C16EF">
          <w:rPr>
            <w:rFonts w:ascii="Calibri" w:eastAsia="Calibri" w:hAnsi="Calibri" w:cs="Calibri"/>
            <w:b/>
            <w:bCs/>
          </w:rPr>
          <w:t>4</w:t>
        </w:r>
      </w:ins>
      <w:r>
        <w:rPr>
          <w:rFonts w:ascii="Calibri" w:eastAsia="Calibri" w:hAnsi="Calibri" w:cs="Calibri"/>
          <w:b/>
          <w:bCs/>
        </w:rPr>
        <w:t xml:space="preserve"> SUBMISSAO DA SOLUCAO</w:t>
      </w:r>
    </w:p>
    <w:p w:rsidR="007E1280" w:rsidRDefault="007E1280">
      <w:pPr>
        <w:spacing w:line="232" w:lineRule="exact"/>
        <w:rPr>
          <w:sz w:val="20"/>
          <w:szCs w:val="20"/>
        </w:rPr>
      </w:pPr>
    </w:p>
    <w:p w:rsidR="007E1280" w:rsidRPr="00F259C7" w:rsidRDefault="00D27A22">
      <w:pPr>
        <w:spacing w:line="226" w:lineRule="auto"/>
        <w:ind w:left="260" w:right="266"/>
        <w:jc w:val="both"/>
        <w:rPr>
          <w:color w:val="FF0000"/>
          <w:sz w:val="20"/>
          <w:szCs w:val="20"/>
          <w:highlight w:val="yellow"/>
          <w:rPrChange w:id="438" w:author="Thiago Ávila" w:date="2018-02-22T13:59:00Z">
            <w:rPr>
              <w:sz w:val="20"/>
              <w:szCs w:val="20"/>
            </w:rPr>
          </w:rPrChange>
        </w:rPr>
      </w:pPr>
      <w:r w:rsidRPr="00F259C7">
        <w:rPr>
          <w:rFonts w:ascii="Calibri" w:eastAsia="Calibri" w:hAnsi="Calibri" w:cs="Calibri"/>
          <w:color w:val="FF0000"/>
          <w:highlight w:val="yellow"/>
          <w:rPrChange w:id="439" w:author="Thiago Ávila" w:date="2018-02-22T13:59:00Z">
            <w:rPr>
              <w:rFonts w:ascii="Calibri" w:eastAsia="Calibri" w:hAnsi="Calibri" w:cs="Calibri"/>
            </w:rPr>
          </w:rPrChange>
        </w:rPr>
        <w:t>3.</w:t>
      </w:r>
      <w:ins w:id="440" w:author="Thiago Ávila" w:date="2018-02-22T14:19:00Z">
        <w:r w:rsidR="002C16EF">
          <w:rPr>
            <w:rFonts w:ascii="Calibri" w:eastAsia="Calibri" w:hAnsi="Calibri" w:cs="Calibri"/>
            <w:color w:val="FF0000"/>
            <w:highlight w:val="yellow"/>
          </w:rPr>
          <w:t>4</w:t>
        </w:r>
      </w:ins>
      <w:del w:id="441" w:author="Thiago Ávila" w:date="2018-02-22T14:19:00Z">
        <w:r w:rsidRPr="00F259C7" w:rsidDel="002C16EF">
          <w:rPr>
            <w:rFonts w:ascii="Calibri" w:eastAsia="Calibri" w:hAnsi="Calibri" w:cs="Calibri"/>
            <w:color w:val="FF0000"/>
            <w:highlight w:val="yellow"/>
            <w:rPrChange w:id="442" w:author="Thiago Ávila" w:date="2018-02-22T13:59:00Z">
              <w:rPr>
                <w:rFonts w:ascii="Calibri" w:eastAsia="Calibri" w:hAnsi="Calibri" w:cs="Calibri"/>
              </w:rPr>
            </w:rPrChange>
          </w:rPr>
          <w:delText>3</w:delText>
        </w:r>
      </w:del>
      <w:proofErr w:type="gramStart"/>
      <w:r w:rsidRPr="00F259C7">
        <w:rPr>
          <w:rFonts w:ascii="Calibri" w:eastAsia="Calibri" w:hAnsi="Calibri" w:cs="Calibri"/>
          <w:color w:val="FF0000"/>
          <w:highlight w:val="yellow"/>
          <w:rPrChange w:id="443" w:author="Thiago Ávila" w:date="2018-02-22T13:59:00Z">
            <w:rPr>
              <w:rFonts w:ascii="Calibri" w:eastAsia="Calibri" w:hAnsi="Calibri" w:cs="Calibri"/>
            </w:rPr>
          </w:rPrChange>
        </w:rPr>
        <w:t>.</w:t>
      </w:r>
      <w:proofErr w:type="gramEnd"/>
      <w:r w:rsidRPr="00F259C7">
        <w:rPr>
          <w:rFonts w:ascii="Calibri" w:eastAsia="Calibri" w:hAnsi="Calibri" w:cs="Calibri"/>
          <w:color w:val="FF0000"/>
          <w:highlight w:val="yellow"/>
          <w:rPrChange w:id="444" w:author="Thiago Ávila" w:date="2018-02-22T13:59:00Z">
            <w:rPr>
              <w:rFonts w:ascii="Calibri" w:eastAsia="Calibri" w:hAnsi="Calibri" w:cs="Calibri"/>
            </w:rPr>
          </w:rPrChange>
        </w:rPr>
        <w:t>1 O código fonte com a devida documentação deve estar disponível para que a comissão técnica possa executá-lo.</w:t>
      </w:r>
    </w:p>
    <w:p w:rsidR="007E1280" w:rsidRPr="00F259C7" w:rsidRDefault="007E1280">
      <w:pPr>
        <w:spacing w:line="233" w:lineRule="exact"/>
        <w:rPr>
          <w:color w:val="FF0000"/>
          <w:sz w:val="20"/>
          <w:szCs w:val="20"/>
          <w:highlight w:val="yellow"/>
          <w:rPrChange w:id="445" w:author="Thiago Ávila" w:date="2018-02-22T13:59:00Z">
            <w:rPr>
              <w:sz w:val="20"/>
              <w:szCs w:val="20"/>
            </w:rPr>
          </w:rPrChange>
        </w:rPr>
      </w:pPr>
    </w:p>
    <w:p w:rsidR="007E1280" w:rsidRPr="00F259C7" w:rsidRDefault="00D27A22">
      <w:pPr>
        <w:spacing w:line="237" w:lineRule="auto"/>
        <w:ind w:left="260" w:right="266" w:firstLine="708"/>
        <w:jc w:val="both"/>
        <w:rPr>
          <w:color w:val="FF0000"/>
          <w:sz w:val="20"/>
          <w:szCs w:val="20"/>
          <w:highlight w:val="yellow"/>
          <w:rPrChange w:id="446" w:author="Thiago Ávila" w:date="2018-02-22T13:59:00Z">
            <w:rPr>
              <w:sz w:val="20"/>
              <w:szCs w:val="20"/>
            </w:rPr>
          </w:rPrChange>
        </w:rPr>
      </w:pPr>
      <w:proofErr w:type="gramStart"/>
      <w:r w:rsidRPr="00F259C7">
        <w:rPr>
          <w:rFonts w:ascii="Calibri" w:eastAsia="Calibri" w:hAnsi="Calibri" w:cs="Calibri"/>
          <w:color w:val="FF0000"/>
          <w:highlight w:val="yellow"/>
          <w:rPrChange w:id="447" w:author="Thiago Ávila" w:date="2018-02-22T13:59:00Z">
            <w:rPr>
              <w:rFonts w:ascii="Calibri" w:eastAsia="Calibri" w:hAnsi="Calibri" w:cs="Calibri"/>
            </w:rPr>
          </w:rPrChange>
        </w:rPr>
        <w:t>3.</w:t>
      </w:r>
      <w:proofErr w:type="gramEnd"/>
      <w:del w:id="448" w:author="Thiago Ávila" w:date="2018-02-22T14:20:00Z">
        <w:r w:rsidRPr="00F259C7" w:rsidDel="002C16EF">
          <w:rPr>
            <w:rFonts w:ascii="Calibri" w:eastAsia="Calibri" w:hAnsi="Calibri" w:cs="Calibri"/>
            <w:color w:val="FF0000"/>
            <w:highlight w:val="yellow"/>
            <w:rPrChange w:id="449" w:author="Thiago Ávila" w:date="2018-02-22T13:59:00Z">
              <w:rPr>
                <w:rFonts w:ascii="Calibri" w:eastAsia="Calibri" w:hAnsi="Calibri" w:cs="Calibri"/>
              </w:rPr>
            </w:rPrChange>
          </w:rPr>
          <w:delText>3</w:delText>
        </w:r>
      </w:del>
      <w:ins w:id="450" w:author="Thiago Ávila" w:date="2018-02-22T14:20:00Z">
        <w:r w:rsidR="002C16EF">
          <w:rPr>
            <w:rFonts w:ascii="Calibri" w:eastAsia="Calibri" w:hAnsi="Calibri" w:cs="Calibri"/>
            <w:color w:val="FF0000"/>
            <w:highlight w:val="yellow"/>
          </w:rPr>
          <w:t>4</w:t>
        </w:r>
      </w:ins>
      <w:r w:rsidRPr="00F259C7">
        <w:rPr>
          <w:rFonts w:ascii="Calibri" w:eastAsia="Calibri" w:hAnsi="Calibri" w:cs="Calibri"/>
          <w:color w:val="FF0000"/>
          <w:highlight w:val="yellow"/>
          <w:rPrChange w:id="451" w:author="Thiago Ávila" w:date="2018-02-22T13:59:00Z">
            <w:rPr>
              <w:rFonts w:ascii="Calibri" w:eastAsia="Calibri" w:hAnsi="Calibri" w:cs="Calibri"/>
            </w:rPr>
          </w:rPrChange>
        </w:rPr>
        <w:t xml:space="preserve">.1.1 Considera-se entregáveis desta </w:t>
      </w:r>
      <w:del w:id="452" w:author="Thiago Ávila" w:date="2018-02-22T14:20:00Z">
        <w:r w:rsidRPr="00F259C7" w:rsidDel="002C16EF">
          <w:rPr>
            <w:rFonts w:ascii="Calibri" w:eastAsia="Calibri" w:hAnsi="Calibri" w:cs="Calibri"/>
            <w:color w:val="FF0000"/>
            <w:highlight w:val="yellow"/>
            <w:rPrChange w:id="453" w:author="Thiago Ávila" w:date="2018-02-22T13:59:00Z">
              <w:rPr>
                <w:rFonts w:ascii="Calibri" w:eastAsia="Calibri" w:hAnsi="Calibri" w:cs="Calibri"/>
              </w:rPr>
            </w:rPrChange>
          </w:rPr>
          <w:delText>E</w:delText>
        </w:r>
      </w:del>
      <w:ins w:id="454" w:author="Thiago Ávila" w:date="2018-02-22T14:20:00Z">
        <w:r w:rsidR="002C16EF">
          <w:rPr>
            <w:rFonts w:ascii="Calibri" w:eastAsia="Calibri" w:hAnsi="Calibri" w:cs="Calibri"/>
            <w:color w:val="FF0000"/>
            <w:highlight w:val="yellow"/>
          </w:rPr>
          <w:t>e</w:t>
        </w:r>
      </w:ins>
      <w:r w:rsidRPr="00F259C7">
        <w:rPr>
          <w:rFonts w:ascii="Calibri" w:eastAsia="Calibri" w:hAnsi="Calibri" w:cs="Calibri"/>
          <w:color w:val="FF0000"/>
          <w:highlight w:val="yellow"/>
          <w:rPrChange w:id="455" w:author="Thiago Ávila" w:date="2018-02-22T13:59:00Z">
            <w:rPr>
              <w:rFonts w:ascii="Calibri" w:eastAsia="Calibri" w:hAnsi="Calibri" w:cs="Calibri"/>
            </w:rPr>
          </w:rPrChange>
        </w:rPr>
        <w:t>tapa: 1) Estória, 2) Todo código fonte da aplicação, bibliotecas,</w:t>
      </w:r>
      <w:ins w:id="456" w:author="Thiago Ávila" w:date="2018-02-22T14:20:00Z">
        <w:r w:rsidR="002C16EF">
          <w:rPr>
            <w:rFonts w:ascii="Calibri" w:eastAsia="Calibri" w:hAnsi="Calibri" w:cs="Calibri"/>
            <w:color w:val="FF0000"/>
            <w:highlight w:val="yellow"/>
          </w:rPr>
          <w:t xml:space="preserve"> manual(</w:t>
        </w:r>
        <w:proofErr w:type="spellStart"/>
        <w:r w:rsidR="002C16EF">
          <w:rPr>
            <w:rFonts w:ascii="Calibri" w:eastAsia="Calibri" w:hAnsi="Calibri" w:cs="Calibri"/>
            <w:color w:val="FF0000"/>
            <w:highlight w:val="yellow"/>
          </w:rPr>
          <w:t>is</w:t>
        </w:r>
        <w:proofErr w:type="spellEnd"/>
        <w:r w:rsidR="002C16EF">
          <w:rPr>
            <w:rFonts w:ascii="Calibri" w:eastAsia="Calibri" w:hAnsi="Calibri" w:cs="Calibri"/>
            <w:color w:val="FF0000"/>
            <w:highlight w:val="yellow"/>
          </w:rPr>
          <w:t>), interfaces de programação</w:t>
        </w:r>
      </w:ins>
      <w:r w:rsidRPr="00F259C7">
        <w:rPr>
          <w:rFonts w:ascii="Calibri" w:eastAsia="Calibri" w:hAnsi="Calibri" w:cs="Calibri"/>
          <w:color w:val="FF0000"/>
          <w:highlight w:val="yellow"/>
          <w:rPrChange w:id="457" w:author="Thiago Ávila" w:date="2018-02-22T13:59:00Z">
            <w:rPr>
              <w:rFonts w:ascii="Calibri" w:eastAsia="Calibri" w:hAnsi="Calibri" w:cs="Calibri"/>
            </w:rPr>
          </w:rPrChange>
        </w:rPr>
        <w:t xml:space="preserve"> </w:t>
      </w:r>
      <w:ins w:id="458" w:author="Thiago Ávila" w:date="2018-02-22T14:20:00Z">
        <w:r w:rsidR="002C16EF">
          <w:rPr>
            <w:rFonts w:ascii="Calibri" w:eastAsia="Calibri" w:hAnsi="Calibri" w:cs="Calibri"/>
            <w:color w:val="FF0000"/>
            <w:highlight w:val="yellow"/>
          </w:rPr>
          <w:t>(</w:t>
        </w:r>
      </w:ins>
      <w:proofErr w:type="spellStart"/>
      <w:r w:rsidRPr="00F259C7">
        <w:rPr>
          <w:rFonts w:ascii="Calibri" w:eastAsia="Calibri" w:hAnsi="Calibri" w:cs="Calibri"/>
          <w:color w:val="FF0000"/>
          <w:highlight w:val="yellow"/>
          <w:rPrChange w:id="459" w:author="Thiago Ávila" w:date="2018-02-22T13:59:00Z">
            <w:rPr>
              <w:rFonts w:ascii="Calibri" w:eastAsia="Calibri" w:hAnsi="Calibri" w:cs="Calibri"/>
            </w:rPr>
          </w:rPrChange>
        </w:rPr>
        <w:t>API</w:t>
      </w:r>
      <w:del w:id="460" w:author="Thiago Ávila" w:date="2018-02-22T14:20:00Z">
        <w:r w:rsidRPr="00F259C7" w:rsidDel="002C16EF">
          <w:rPr>
            <w:rFonts w:ascii="Calibri" w:eastAsia="Calibri" w:hAnsi="Calibri" w:cs="Calibri"/>
            <w:color w:val="FF0000"/>
            <w:highlight w:val="yellow"/>
            <w:rPrChange w:id="461" w:author="Thiago Ávila" w:date="2018-02-22T13:59:00Z">
              <w:rPr>
                <w:rFonts w:ascii="Calibri" w:eastAsia="Calibri" w:hAnsi="Calibri" w:cs="Calibri"/>
              </w:rPr>
            </w:rPrChange>
          </w:rPr>
          <w:delText>`</w:delText>
        </w:r>
      </w:del>
      <w:r w:rsidRPr="00F259C7">
        <w:rPr>
          <w:rFonts w:ascii="Calibri" w:eastAsia="Calibri" w:hAnsi="Calibri" w:cs="Calibri"/>
          <w:color w:val="FF0000"/>
          <w:highlight w:val="yellow"/>
          <w:rPrChange w:id="462" w:author="Thiago Ávila" w:date="2018-02-22T13:59:00Z">
            <w:rPr>
              <w:rFonts w:ascii="Calibri" w:eastAsia="Calibri" w:hAnsi="Calibri" w:cs="Calibri"/>
            </w:rPr>
          </w:rPrChange>
        </w:rPr>
        <w:t>s</w:t>
      </w:r>
      <w:proofErr w:type="spellEnd"/>
      <w:ins w:id="463" w:author="Thiago Ávila" w:date="2018-02-22T14:20:00Z">
        <w:r w:rsidR="002C16EF">
          <w:rPr>
            <w:rFonts w:ascii="Calibri" w:eastAsia="Calibri" w:hAnsi="Calibri" w:cs="Calibri"/>
            <w:color w:val="FF0000"/>
            <w:highlight w:val="yellow"/>
          </w:rPr>
          <w:t>)</w:t>
        </w:r>
      </w:ins>
      <w:r w:rsidRPr="00F259C7">
        <w:rPr>
          <w:rFonts w:ascii="Calibri" w:eastAsia="Calibri" w:hAnsi="Calibri" w:cs="Calibri"/>
          <w:color w:val="FF0000"/>
          <w:highlight w:val="yellow"/>
          <w:rPrChange w:id="464" w:author="Thiago Ávila" w:date="2018-02-22T13:59:00Z">
            <w:rPr>
              <w:rFonts w:ascii="Calibri" w:eastAsia="Calibri" w:hAnsi="Calibri" w:cs="Calibri"/>
            </w:rPr>
          </w:rPrChange>
        </w:rPr>
        <w:t xml:space="preserve"> e qualquer outro elemento necessário para compilação da aplicação; </w:t>
      </w:r>
      <w:r w:rsidRPr="002C16EF">
        <w:rPr>
          <w:rFonts w:ascii="Calibri" w:eastAsia="Calibri" w:hAnsi="Calibri" w:cs="Calibri"/>
          <w:color w:val="FF0000"/>
          <w:highlight w:val="green"/>
          <w:rPrChange w:id="465" w:author="Thiago Ávila" w:date="2018-02-22T14:21:00Z">
            <w:rPr>
              <w:rFonts w:ascii="Calibri" w:eastAsia="Calibri" w:hAnsi="Calibri" w:cs="Calibri"/>
            </w:rPr>
          </w:rPrChange>
        </w:rPr>
        <w:t xml:space="preserve">3) </w:t>
      </w:r>
      <w:ins w:id="466" w:author="Thiago Ávila" w:date="2018-02-22T14:21:00Z">
        <w:r w:rsidR="002C16EF" w:rsidRPr="002C16EF">
          <w:rPr>
            <w:rFonts w:ascii="Calibri" w:eastAsia="Calibri" w:hAnsi="Calibri" w:cs="Calibri"/>
            <w:highlight w:val="green"/>
            <w:rPrChange w:id="467" w:author="Thiago Ávila" w:date="2018-02-22T14:21:00Z">
              <w:rPr>
                <w:rFonts w:ascii="Calibri" w:eastAsia="Calibri" w:hAnsi="Calibri" w:cs="Calibri"/>
                <w:highlight w:val="yellow"/>
              </w:rPr>
            </w:rPrChange>
          </w:rPr>
          <w:t>S</w:t>
        </w:r>
        <w:r w:rsidR="002C16EF" w:rsidRPr="002C16EF">
          <w:rPr>
            <w:rFonts w:ascii="Calibri" w:eastAsia="Calibri" w:hAnsi="Calibri" w:cs="Calibri"/>
            <w:highlight w:val="green"/>
            <w:rPrChange w:id="468" w:author="Thiago Ávila" w:date="2018-02-22T14:21:00Z">
              <w:rPr>
                <w:rFonts w:ascii="Calibri" w:eastAsia="Calibri" w:hAnsi="Calibri" w:cs="Calibri"/>
                <w:highlight w:val="yellow"/>
              </w:rPr>
            </w:rPrChange>
          </w:rPr>
          <w:t>olução em endereço eletrônico na internet</w:t>
        </w:r>
        <w:r w:rsidR="002C16EF" w:rsidRPr="002C16EF">
          <w:rPr>
            <w:rFonts w:ascii="Calibri" w:eastAsia="Calibri" w:hAnsi="Calibri" w:cs="Calibri"/>
            <w:highlight w:val="green"/>
            <w:rPrChange w:id="469" w:author="Thiago Ávila" w:date="2018-02-22T14:21:00Z">
              <w:rPr>
                <w:rFonts w:ascii="Calibri" w:eastAsia="Calibri" w:hAnsi="Calibri" w:cs="Calibri"/>
                <w:highlight w:val="yellow"/>
              </w:rPr>
            </w:rPrChange>
          </w:rPr>
          <w:t xml:space="preserve"> e/ou </w:t>
        </w:r>
      </w:ins>
      <w:del w:id="470" w:author="Thiago Ávila" w:date="2018-02-22T14:21:00Z">
        <w:r w:rsidRPr="00F259C7" w:rsidDel="002C16EF">
          <w:rPr>
            <w:rFonts w:ascii="Calibri" w:eastAsia="Calibri" w:hAnsi="Calibri" w:cs="Calibri"/>
            <w:color w:val="FF0000"/>
            <w:highlight w:val="yellow"/>
            <w:rPrChange w:id="471" w:author="Thiago Ávila" w:date="2018-02-22T13:59:00Z">
              <w:rPr>
                <w:rFonts w:ascii="Calibri" w:eastAsia="Calibri" w:hAnsi="Calibri" w:cs="Calibri"/>
              </w:rPr>
            </w:rPrChange>
          </w:rPr>
          <w:delText>I</w:delText>
        </w:r>
      </w:del>
      <w:ins w:id="472" w:author="Thiago Ávila" w:date="2018-02-22T14:21:00Z">
        <w:r w:rsidR="002C16EF">
          <w:rPr>
            <w:rFonts w:ascii="Calibri" w:eastAsia="Calibri" w:hAnsi="Calibri" w:cs="Calibri"/>
            <w:color w:val="FF0000"/>
            <w:highlight w:val="yellow"/>
          </w:rPr>
          <w:t>i</w:t>
        </w:r>
      </w:ins>
      <w:r w:rsidRPr="00F259C7">
        <w:rPr>
          <w:rFonts w:ascii="Calibri" w:eastAsia="Calibri" w:hAnsi="Calibri" w:cs="Calibri"/>
          <w:color w:val="FF0000"/>
          <w:highlight w:val="yellow"/>
          <w:rPrChange w:id="473" w:author="Thiago Ávila" w:date="2018-02-22T13:59:00Z">
            <w:rPr>
              <w:rFonts w:ascii="Calibri" w:eastAsia="Calibri" w:hAnsi="Calibri" w:cs="Calibri"/>
            </w:rPr>
          </w:rPrChange>
        </w:rPr>
        <w:t>nstalável da aplicação para iOS ou Android;</w:t>
      </w:r>
    </w:p>
    <w:p w:rsidR="007E1280" w:rsidRPr="00F259C7" w:rsidRDefault="007E1280">
      <w:pPr>
        <w:spacing w:line="235" w:lineRule="exact"/>
        <w:rPr>
          <w:color w:val="FF0000"/>
          <w:sz w:val="20"/>
          <w:szCs w:val="20"/>
          <w:highlight w:val="yellow"/>
          <w:rPrChange w:id="474" w:author="Thiago Ávila" w:date="2018-02-22T13:59:00Z">
            <w:rPr>
              <w:sz w:val="20"/>
              <w:szCs w:val="20"/>
            </w:rPr>
          </w:rPrChange>
        </w:rPr>
      </w:pPr>
    </w:p>
    <w:p w:rsidR="007E1280" w:rsidRPr="00F259C7" w:rsidRDefault="00D27A22">
      <w:pPr>
        <w:spacing w:line="227" w:lineRule="auto"/>
        <w:ind w:left="260" w:right="266" w:firstLine="708"/>
        <w:jc w:val="both"/>
        <w:rPr>
          <w:color w:val="FF0000"/>
          <w:sz w:val="20"/>
          <w:szCs w:val="20"/>
          <w:highlight w:val="yellow"/>
          <w:rPrChange w:id="475" w:author="Thiago Ávila" w:date="2018-02-22T13:59:00Z">
            <w:rPr>
              <w:sz w:val="20"/>
              <w:szCs w:val="20"/>
            </w:rPr>
          </w:rPrChange>
        </w:rPr>
      </w:pPr>
      <w:proofErr w:type="gramStart"/>
      <w:r w:rsidRPr="00F259C7">
        <w:rPr>
          <w:rFonts w:ascii="Calibri" w:eastAsia="Calibri" w:hAnsi="Calibri" w:cs="Calibri"/>
          <w:color w:val="FF0000"/>
          <w:highlight w:val="yellow"/>
          <w:rPrChange w:id="476" w:author="Thiago Ávila" w:date="2018-02-22T13:59:00Z">
            <w:rPr>
              <w:rFonts w:ascii="Calibri" w:eastAsia="Calibri" w:hAnsi="Calibri" w:cs="Calibri"/>
            </w:rPr>
          </w:rPrChange>
        </w:rPr>
        <w:t>3.</w:t>
      </w:r>
      <w:proofErr w:type="gramEnd"/>
      <w:del w:id="477" w:author="Thiago Ávila" w:date="2018-02-22T14:20:00Z">
        <w:r w:rsidRPr="00F259C7" w:rsidDel="002C16EF">
          <w:rPr>
            <w:rFonts w:ascii="Calibri" w:eastAsia="Calibri" w:hAnsi="Calibri" w:cs="Calibri"/>
            <w:color w:val="FF0000"/>
            <w:highlight w:val="yellow"/>
            <w:rPrChange w:id="478" w:author="Thiago Ávila" w:date="2018-02-22T13:59:00Z">
              <w:rPr>
                <w:rFonts w:ascii="Calibri" w:eastAsia="Calibri" w:hAnsi="Calibri" w:cs="Calibri"/>
              </w:rPr>
            </w:rPrChange>
          </w:rPr>
          <w:delText>3</w:delText>
        </w:r>
      </w:del>
      <w:ins w:id="479" w:author="Thiago Ávila" w:date="2018-02-22T14:20:00Z">
        <w:r w:rsidR="002C16EF">
          <w:rPr>
            <w:rFonts w:ascii="Calibri" w:eastAsia="Calibri" w:hAnsi="Calibri" w:cs="Calibri"/>
            <w:color w:val="FF0000"/>
            <w:highlight w:val="yellow"/>
          </w:rPr>
          <w:t>4</w:t>
        </w:r>
      </w:ins>
      <w:r w:rsidRPr="00F259C7">
        <w:rPr>
          <w:rFonts w:ascii="Calibri" w:eastAsia="Calibri" w:hAnsi="Calibri" w:cs="Calibri"/>
          <w:color w:val="FF0000"/>
          <w:highlight w:val="yellow"/>
          <w:rPrChange w:id="480" w:author="Thiago Ávila" w:date="2018-02-22T13:59:00Z">
            <w:rPr>
              <w:rFonts w:ascii="Calibri" w:eastAsia="Calibri" w:hAnsi="Calibri" w:cs="Calibri"/>
            </w:rPr>
          </w:rPrChange>
        </w:rPr>
        <w:t>.1.2 Os entregáveis devem estar disponíveis para avaliação da comissão técnica a partir do prazo estipulado na programação do evento.</w:t>
      </w:r>
    </w:p>
    <w:p w:rsidR="007E1280" w:rsidRPr="00F259C7" w:rsidRDefault="007E1280">
      <w:pPr>
        <w:spacing w:line="182" w:lineRule="exact"/>
        <w:rPr>
          <w:color w:val="FF0000"/>
          <w:sz w:val="20"/>
          <w:szCs w:val="20"/>
          <w:highlight w:val="yellow"/>
          <w:rPrChange w:id="481" w:author="Thiago Ávila" w:date="2018-02-22T13:59:00Z">
            <w:rPr>
              <w:sz w:val="20"/>
              <w:szCs w:val="20"/>
            </w:rPr>
          </w:rPrChange>
        </w:rPr>
      </w:pPr>
    </w:p>
    <w:p w:rsidR="007E1280" w:rsidRPr="00F259C7" w:rsidRDefault="00D27A22">
      <w:pPr>
        <w:ind w:left="260"/>
        <w:rPr>
          <w:color w:val="FF0000"/>
          <w:sz w:val="20"/>
          <w:szCs w:val="20"/>
          <w:highlight w:val="yellow"/>
          <w:rPrChange w:id="482" w:author="Thiago Ávila" w:date="2018-02-22T13:59:00Z">
            <w:rPr>
              <w:sz w:val="20"/>
              <w:szCs w:val="20"/>
            </w:rPr>
          </w:rPrChange>
        </w:rPr>
      </w:pPr>
      <w:proofErr w:type="gramStart"/>
      <w:r w:rsidRPr="00F259C7">
        <w:rPr>
          <w:rFonts w:ascii="Calibri" w:eastAsia="Calibri" w:hAnsi="Calibri" w:cs="Calibri"/>
          <w:color w:val="FF0000"/>
          <w:highlight w:val="yellow"/>
          <w:rPrChange w:id="483" w:author="Thiago Ávila" w:date="2018-02-22T13:59:00Z">
            <w:rPr>
              <w:rFonts w:ascii="Calibri" w:eastAsia="Calibri" w:hAnsi="Calibri" w:cs="Calibri"/>
            </w:rPr>
          </w:rPrChange>
        </w:rPr>
        <w:t>3.</w:t>
      </w:r>
      <w:proofErr w:type="gramEnd"/>
      <w:del w:id="484" w:author="Thiago Ávila" w:date="2018-02-22T14:20:00Z">
        <w:r w:rsidRPr="00F259C7" w:rsidDel="002C16EF">
          <w:rPr>
            <w:rFonts w:ascii="Calibri" w:eastAsia="Calibri" w:hAnsi="Calibri" w:cs="Calibri"/>
            <w:color w:val="FF0000"/>
            <w:highlight w:val="yellow"/>
            <w:rPrChange w:id="485" w:author="Thiago Ávila" w:date="2018-02-22T13:59:00Z">
              <w:rPr>
                <w:rFonts w:ascii="Calibri" w:eastAsia="Calibri" w:hAnsi="Calibri" w:cs="Calibri"/>
              </w:rPr>
            </w:rPrChange>
          </w:rPr>
          <w:delText>3</w:delText>
        </w:r>
      </w:del>
      <w:ins w:id="486" w:author="Thiago Ávila" w:date="2018-02-22T14:20:00Z">
        <w:r w:rsidR="002C16EF">
          <w:rPr>
            <w:rFonts w:ascii="Calibri" w:eastAsia="Calibri" w:hAnsi="Calibri" w:cs="Calibri"/>
            <w:color w:val="FF0000"/>
            <w:highlight w:val="yellow"/>
          </w:rPr>
          <w:t>4</w:t>
        </w:r>
      </w:ins>
      <w:r w:rsidRPr="00F259C7">
        <w:rPr>
          <w:rFonts w:ascii="Calibri" w:eastAsia="Calibri" w:hAnsi="Calibri" w:cs="Calibri"/>
          <w:color w:val="FF0000"/>
          <w:highlight w:val="yellow"/>
          <w:rPrChange w:id="487" w:author="Thiago Ávila" w:date="2018-02-22T13:59:00Z">
            <w:rPr>
              <w:rFonts w:ascii="Calibri" w:eastAsia="Calibri" w:hAnsi="Calibri" w:cs="Calibri"/>
            </w:rPr>
          </w:rPrChange>
        </w:rPr>
        <w:t>.2 Serão automaticamente eliminadas as equipes que:</w:t>
      </w:r>
    </w:p>
    <w:p w:rsidR="007E1280" w:rsidRPr="00F259C7" w:rsidRDefault="007E1280">
      <w:pPr>
        <w:spacing w:line="192" w:lineRule="exact"/>
        <w:rPr>
          <w:color w:val="FF0000"/>
          <w:sz w:val="20"/>
          <w:szCs w:val="20"/>
          <w:highlight w:val="yellow"/>
          <w:rPrChange w:id="488" w:author="Thiago Ávila" w:date="2018-02-22T13:59:00Z">
            <w:rPr>
              <w:sz w:val="20"/>
              <w:szCs w:val="20"/>
            </w:rPr>
          </w:rPrChange>
        </w:rPr>
      </w:pPr>
    </w:p>
    <w:p w:rsidR="007E1280" w:rsidRPr="00F259C7" w:rsidRDefault="00D27A22">
      <w:pPr>
        <w:ind w:left="980"/>
        <w:rPr>
          <w:color w:val="FF0000"/>
          <w:sz w:val="20"/>
          <w:szCs w:val="20"/>
          <w:highlight w:val="yellow"/>
          <w:rPrChange w:id="489" w:author="Thiago Ávila" w:date="2018-02-22T13:59:00Z">
            <w:rPr>
              <w:sz w:val="20"/>
              <w:szCs w:val="20"/>
            </w:rPr>
          </w:rPrChange>
        </w:rPr>
      </w:pPr>
      <w:proofErr w:type="gramStart"/>
      <w:r w:rsidRPr="00F259C7">
        <w:rPr>
          <w:rFonts w:ascii="Calibri" w:eastAsia="Calibri" w:hAnsi="Calibri" w:cs="Calibri"/>
          <w:color w:val="FF0000"/>
          <w:sz w:val="21"/>
          <w:szCs w:val="21"/>
          <w:highlight w:val="yellow"/>
          <w:rPrChange w:id="490" w:author="Thiago Ávila" w:date="2018-02-22T13:59:00Z">
            <w:rPr>
              <w:rFonts w:ascii="Calibri" w:eastAsia="Calibri" w:hAnsi="Calibri" w:cs="Calibri"/>
              <w:sz w:val="21"/>
              <w:szCs w:val="21"/>
            </w:rPr>
          </w:rPrChange>
        </w:rPr>
        <w:t>3.</w:t>
      </w:r>
      <w:proofErr w:type="gramEnd"/>
      <w:del w:id="491" w:author="Thiago Ávila" w:date="2018-02-22T14:20:00Z">
        <w:r w:rsidRPr="00F259C7" w:rsidDel="002C16EF">
          <w:rPr>
            <w:rFonts w:ascii="Calibri" w:eastAsia="Calibri" w:hAnsi="Calibri" w:cs="Calibri"/>
            <w:color w:val="FF0000"/>
            <w:sz w:val="21"/>
            <w:szCs w:val="21"/>
            <w:highlight w:val="yellow"/>
            <w:rPrChange w:id="492" w:author="Thiago Ávila" w:date="2018-02-22T13:59:00Z">
              <w:rPr>
                <w:rFonts w:ascii="Calibri" w:eastAsia="Calibri" w:hAnsi="Calibri" w:cs="Calibri"/>
                <w:sz w:val="21"/>
                <w:szCs w:val="21"/>
              </w:rPr>
            </w:rPrChange>
          </w:rPr>
          <w:delText>3</w:delText>
        </w:r>
      </w:del>
      <w:ins w:id="493" w:author="Thiago Ávila" w:date="2018-02-22T14:20:00Z">
        <w:r w:rsidR="002C16EF">
          <w:rPr>
            <w:rFonts w:ascii="Calibri" w:eastAsia="Calibri" w:hAnsi="Calibri" w:cs="Calibri"/>
            <w:color w:val="FF0000"/>
            <w:sz w:val="21"/>
            <w:szCs w:val="21"/>
            <w:highlight w:val="yellow"/>
          </w:rPr>
          <w:t>4</w:t>
        </w:r>
      </w:ins>
      <w:r w:rsidRPr="00F259C7">
        <w:rPr>
          <w:rFonts w:ascii="Calibri" w:eastAsia="Calibri" w:hAnsi="Calibri" w:cs="Calibri"/>
          <w:color w:val="FF0000"/>
          <w:sz w:val="21"/>
          <w:szCs w:val="21"/>
          <w:highlight w:val="yellow"/>
          <w:rPrChange w:id="494" w:author="Thiago Ávila" w:date="2018-02-22T13:59:00Z">
            <w:rPr>
              <w:rFonts w:ascii="Calibri" w:eastAsia="Calibri" w:hAnsi="Calibri" w:cs="Calibri"/>
              <w:sz w:val="21"/>
              <w:szCs w:val="21"/>
            </w:rPr>
          </w:rPrChange>
        </w:rPr>
        <w:t>.2.1 Submeter a solução de forma incompleta conforme entregáveis citados no item</w:t>
      </w:r>
    </w:p>
    <w:p w:rsidR="007E1280" w:rsidRPr="00F259C7" w:rsidRDefault="007E1280">
      <w:pPr>
        <w:spacing w:line="22" w:lineRule="exact"/>
        <w:rPr>
          <w:color w:val="FF0000"/>
          <w:sz w:val="20"/>
          <w:szCs w:val="20"/>
          <w:highlight w:val="yellow"/>
          <w:rPrChange w:id="495" w:author="Thiago Ávila" w:date="2018-02-22T13:59:00Z">
            <w:rPr>
              <w:sz w:val="20"/>
              <w:szCs w:val="20"/>
            </w:rPr>
          </w:rPrChange>
        </w:rPr>
      </w:pPr>
    </w:p>
    <w:p w:rsidR="007E1280" w:rsidRPr="00F259C7" w:rsidRDefault="00D27A22">
      <w:pPr>
        <w:ind w:left="260"/>
        <w:rPr>
          <w:color w:val="FF0000"/>
          <w:sz w:val="20"/>
          <w:szCs w:val="20"/>
          <w:highlight w:val="yellow"/>
          <w:rPrChange w:id="496" w:author="Thiago Ávila" w:date="2018-02-22T13:59:00Z">
            <w:rPr>
              <w:sz w:val="20"/>
              <w:szCs w:val="20"/>
            </w:rPr>
          </w:rPrChange>
        </w:rPr>
      </w:pPr>
      <w:proofErr w:type="gramStart"/>
      <w:r w:rsidRPr="00F259C7">
        <w:rPr>
          <w:rFonts w:ascii="Calibri" w:eastAsia="Calibri" w:hAnsi="Calibri" w:cs="Calibri"/>
          <w:color w:val="FF0000"/>
          <w:highlight w:val="yellow"/>
          <w:rPrChange w:id="497" w:author="Thiago Ávila" w:date="2018-02-22T13:59:00Z">
            <w:rPr>
              <w:rFonts w:ascii="Calibri" w:eastAsia="Calibri" w:hAnsi="Calibri" w:cs="Calibri"/>
            </w:rPr>
          </w:rPrChange>
        </w:rPr>
        <w:t>3.</w:t>
      </w:r>
      <w:proofErr w:type="gramEnd"/>
      <w:del w:id="498" w:author="Thiago Ávila" w:date="2018-02-22T14:20:00Z">
        <w:r w:rsidRPr="00F259C7" w:rsidDel="002C16EF">
          <w:rPr>
            <w:rFonts w:ascii="Calibri" w:eastAsia="Calibri" w:hAnsi="Calibri" w:cs="Calibri"/>
            <w:color w:val="FF0000"/>
            <w:highlight w:val="yellow"/>
            <w:rPrChange w:id="499" w:author="Thiago Ávila" w:date="2018-02-22T13:59:00Z">
              <w:rPr>
                <w:rFonts w:ascii="Calibri" w:eastAsia="Calibri" w:hAnsi="Calibri" w:cs="Calibri"/>
              </w:rPr>
            </w:rPrChange>
          </w:rPr>
          <w:delText>3</w:delText>
        </w:r>
      </w:del>
      <w:ins w:id="500" w:author="Thiago Ávila" w:date="2018-02-22T14:20:00Z">
        <w:r w:rsidR="002C16EF">
          <w:rPr>
            <w:rFonts w:ascii="Calibri" w:eastAsia="Calibri" w:hAnsi="Calibri" w:cs="Calibri"/>
            <w:color w:val="FF0000"/>
            <w:highlight w:val="yellow"/>
          </w:rPr>
          <w:t>4</w:t>
        </w:r>
      </w:ins>
      <w:r w:rsidRPr="00F259C7">
        <w:rPr>
          <w:rFonts w:ascii="Calibri" w:eastAsia="Calibri" w:hAnsi="Calibri" w:cs="Calibri"/>
          <w:color w:val="FF0000"/>
          <w:highlight w:val="yellow"/>
          <w:rPrChange w:id="501" w:author="Thiago Ávila" w:date="2018-02-22T13:59:00Z">
            <w:rPr>
              <w:rFonts w:ascii="Calibri" w:eastAsia="Calibri" w:hAnsi="Calibri" w:cs="Calibri"/>
            </w:rPr>
          </w:rPrChange>
        </w:rPr>
        <w:t>.1 e seus subitens;</w:t>
      </w:r>
    </w:p>
    <w:p w:rsidR="007E1280" w:rsidRPr="00F259C7" w:rsidRDefault="007E1280">
      <w:pPr>
        <w:spacing w:line="183" w:lineRule="exact"/>
        <w:rPr>
          <w:color w:val="FF0000"/>
          <w:sz w:val="20"/>
          <w:szCs w:val="20"/>
          <w:highlight w:val="yellow"/>
          <w:rPrChange w:id="502" w:author="Thiago Ávila" w:date="2018-02-22T13:59:00Z">
            <w:rPr>
              <w:sz w:val="20"/>
              <w:szCs w:val="20"/>
            </w:rPr>
          </w:rPrChange>
        </w:rPr>
      </w:pPr>
    </w:p>
    <w:p w:rsidR="007E1280" w:rsidRPr="00F259C7" w:rsidRDefault="00D27A22">
      <w:pPr>
        <w:ind w:left="980"/>
        <w:rPr>
          <w:color w:val="FF0000"/>
          <w:sz w:val="20"/>
          <w:szCs w:val="20"/>
          <w:highlight w:val="yellow"/>
          <w:rPrChange w:id="503" w:author="Thiago Ávila" w:date="2018-02-22T13:59:00Z">
            <w:rPr>
              <w:sz w:val="20"/>
              <w:szCs w:val="20"/>
            </w:rPr>
          </w:rPrChange>
        </w:rPr>
      </w:pPr>
      <w:proofErr w:type="gramStart"/>
      <w:r w:rsidRPr="00F259C7">
        <w:rPr>
          <w:rFonts w:ascii="Calibri" w:eastAsia="Calibri" w:hAnsi="Calibri" w:cs="Calibri"/>
          <w:color w:val="FF0000"/>
          <w:highlight w:val="yellow"/>
          <w:rPrChange w:id="504" w:author="Thiago Ávila" w:date="2018-02-22T13:59:00Z">
            <w:rPr>
              <w:rFonts w:ascii="Calibri" w:eastAsia="Calibri" w:hAnsi="Calibri" w:cs="Calibri"/>
            </w:rPr>
          </w:rPrChange>
        </w:rPr>
        <w:t>3.</w:t>
      </w:r>
      <w:proofErr w:type="gramEnd"/>
      <w:del w:id="505" w:author="Thiago Ávila" w:date="2018-02-22T14:20:00Z">
        <w:r w:rsidRPr="00F259C7" w:rsidDel="002C16EF">
          <w:rPr>
            <w:rFonts w:ascii="Calibri" w:eastAsia="Calibri" w:hAnsi="Calibri" w:cs="Calibri"/>
            <w:color w:val="FF0000"/>
            <w:highlight w:val="yellow"/>
            <w:rPrChange w:id="506" w:author="Thiago Ávila" w:date="2018-02-22T13:59:00Z">
              <w:rPr>
                <w:rFonts w:ascii="Calibri" w:eastAsia="Calibri" w:hAnsi="Calibri" w:cs="Calibri"/>
              </w:rPr>
            </w:rPrChange>
          </w:rPr>
          <w:delText>3</w:delText>
        </w:r>
      </w:del>
      <w:ins w:id="507" w:author="Thiago Ávila" w:date="2018-02-22T14:20:00Z">
        <w:r w:rsidR="002C16EF">
          <w:rPr>
            <w:rFonts w:ascii="Calibri" w:eastAsia="Calibri" w:hAnsi="Calibri" w:cs="Calibri"/>
            <w:color w:val="FF0000"/>
            <w:highlight w:val="yellow"/>
          </w:rPr>
          <w:t>4</w:t>
        </w:r>
      </w:ins>
      <w:r w:rsidRPr="00F259C7">
        <w:rPr>
          <w:rFonts w:ascii="Calibri" w:eastAsia="Calibri" w:hAnsi="Calibri" w:cs="Calibri"/>
          <w:color w:val="FF0000"/>
          <w:highlight w:val="yellow"/>
          <w:rPrChange w:id="508" w:author="Thiago Ávila" w:date="2018-02-22T13:59:00Z">
            <w:rPr>
              <w:rFonts w:ascii="Calibri" w:eastAsia="Calibri" w:hAnsi="Calibri" w:cs="Calibri"/>
            </w:rPr>
          </w:rPrChange>
        </w:rPr>
        <w:t>.2.2 Não submeterem a solução;</w:t>
      </w:r>
    </w:p>
    <w:p w:rsidR="007E1280" w:rsidRPr="00F259C7" w:rsidRDefault="007E1280">
      <w:pPr>
        <w:spacing w:line="180" w:lineRule="exact"/>
        <w:rPr>
          <w:color w:val="FF0000"/>
          <w:sz w:val="20"/>
          <w:szCs w:val="20"/>
          <w:highlight w:val="yellow"/>
          <w:rPrChange w:id="509" w:author="Thiago Ávila" w:date="2018-02-22T13:59:00Z">
            <w:rPr>
              <w:sz w:val="20"/>
              <w:szCs w:val="20"/>
            </w:rPr>
          </w:rPrChange>
        </w:rPr>
      </w:pPr>
    </w:p>
    <w:p w:rsidR="007E1280" w:rsidRPr="00F259C7" w:rsidRDefault="00D27A22">
      <w:pPr>
        <w:ind w:left="980"/>
        <w:rPr>
          <w:color w:val="FF0000"/>
          <w:sz w:val="20"/>
          <w:szCs w:val="20"/>
          <w:highlight w:val="yellow"/>
          <w:rPrChange w:id="510" w:author="Thiago Ávila" w:date="2018-02-22T13:59:00Z">
            <w:rPr>
              <w:sz w:val="20"/>
              <w:szCs w:val="20"/>
            </w:rPr>
          </w:rPrChange>
        </w:rPr>
      </w:pPr>
      <w:proofErr w:type="gramStart"/>
      <w:r w:rsidRPr="00F259C7">
        <w:rPr>
          <w:rFonts w:ascii="Calibri" w:eastAsia="Calibri" w:hAnsi="Calibri" w:cs="Calibri"/>
          <w:color w:val="FF0000"/>
          <w:highlight w:val="yellow"/>
          <w:rPrChange w:id="511" w:author="Thiago Ávila" w:date="2018-02-22T13:59:00Z">
            <w:rPr>
              <w:rFonts w:ascii="Calibri" w:eastAsia="Calibri" w:hAnsi="Calibri" w:cs="Calibri"/>
            </w:rPr>
          </w:rPrChange>
        </w:rPr>
        <w:t>3.</w:t>
      </w:r>
      <w:proofErr w:type="gramEnd"/>
      <w:del w:id="512" w:author="Thiago Ávila" w:date="2018-02-22T14:20:00Z">
        <w:r w:rsidRPr="00F259C7" w:rsidDel="002C16EF">
          <w:rPr>
            <w:rFonts w:ascii="Calibri" w:eastAsia="Calibri" w:hAnsi="Calibri" w:cs="Calibri"/>
            <w:color w:val="FF0000"/>
            <w:highlight w:val="yellow"/>
            <w:rPrChange w:id="513" w:author="Thiago Ávila" w:date="2018-02-22T13:59:00Z">
              <w:rPr>
                <w:rFonts w:ascii="Calibri" w:eastAsia="Calibri" w:hAnsi="Calibri" w:cs="Calibri"/>
              </w:rPr>
            </w:rPrChange>
          </w:rPr>
          <w:delText>3</w:delText>
        </w:r>
      </w:del>
      <w:ins w:id="514" w:author="Thiago Ávila" w:date="2018-02-22T14:20:00Z">
        <w:r w:rsidR="002C16EF">
          <w:rPr>
            <w:rFonts w:ascii="Calibri" w:eastAsia="Calibri" w:hAnsi="Calibri" w:cs="Calibri"/>
            <w:color w:val="FF0000"/>
            <w:highlight w:val="yellow"/>
          </w:rPr>
          <w:t>4</w:t>
        </w:r>
      </w:ins>
      <w:r w:rsidRPr="00F259C7">
        <w:rPr>
          <w:rFonts w:ascii="Calibri" w:eastAsia="Calibri" w:hAnsi="Calibri" w:cs="Calibri"/>
          <w:color w:val="FF0000"/>
          <w:highlight w:val="yellow"/>
          <w:rPrChange w:id="515" w:author="Thiago Ávila" w:date="2018-02-22T13:59:00Z">
            <w:rPr>
              <w:rFonts w:ascii="Calibri" w:eastAsia="Calibri" w:hAnsi="Calibri" w:cs="Calibri"/>
            </w:rPr>
          </w:rPrChange>
        </w:rPr>
        <w:t>.2.3 Submeter a solução fora do prazo.</w:t>
      </w:r>
    </w:p>
    <w:p w:rsidR="007E1280" w:rsidRPr="00F259C7" w:rsidRDefault="007E1280">
      <w:pPr>
        <w:spacing w:line="229" w:lineRule="exact"/>
        <w:rPr>
          <w:color w:val="FF0000"/>
          <w:sz w:val="20"/>
          <w:szCs w:val="20"/>
          <w:highlight w:val="yellow"/>
          <w:rPrChange w:id="516" w:author="Thiago Ávila" w:date="2018-02-22T13:59:00Z">
            <w:rPr>
              <w:sz w:val="20"/>
              <w:szCs w:val="20"/>
            </w:rPr>
          </w:rPrChange>
        </w:rPr>
      </w:pPr>
    </w:p>
    <w:p w:rsidR="007E1280" w:rsidRPr="00F259C7" w:rsidRDefault="00D27A22">
      <w:pPr>
        <w:spacing w:line="228" w:lineRule="auto"/>
        <w:ind w:left="260" w:right="266"/>
        <w:jc w:val="both"/>
        <w:rPr>
          <w:color w:val="FF0000"/>
          <w:sz w:val="20"/>
          <w:szCs w:val="20"/>
          <w:rPrChange w:id="517" w:author="Thiago Ávila" w:date="2018-02-22T13:59:00Z">
            <w:rPr>
              <w:sz w:val="20"/>
              <w:szCs w:val="20"/>
            </w:rPr>
          </w:rPrChange>
        </w:rPr>
      </w:pPr>
      <w:r w:rsidRPr="00F259C7">
        <w:rPr>
          <w:rFonts w:ascii="Calibri" w:eastAsia="Calibri" w:hAnsi="Calibri" w:cs="Calibri"/>
          <w:color w:val="FF0000"/>
          <w:highlight w:val="yellow"/>
          <w:rPrChange w:id="518" w:author="Thiago Ávila" w:date="2018-02-22T13:59:00Z">
            <w:rPr>
              <w:rFonts w:ascii="Calibri" w:eastAsia="Calibri" w:hAnsi="Calibri" w:cs="Calibri"/>
            </w:rPr>
          </w:rPrChange>
        </w:rPr>
        <w:t>Parágrafo Único: Os prazos de submissão das soluções serão fixados no início d</w:t>
      </w:r>
      <w:ins w:id="519" w:author="Thiago Ávila" w:date="2018-02-22T14:20:00Z">
        <w:r w:rsidR="002C16EF">
          <w:rPr>
            <w:rFonts w:ascii="Calibri" w:eastAsia="Calibri" w:hAnsi="Calibri" w:cs="Calibri"/>
            <w:color w:val="FF0000"/>
            <w:highlight w:val="yellow"/>
          </w:rPr>
          <w:t>a Jornada de Inovação</w:t>
        </w:r>
      </w:ins>
      <w:del w:id="520" w:author="Thiago Ávila" w:date="2018-02-22T14:20:00Z">
        <w:r w:rsidRPr="00F259C7" w:rsidDel="002C16EF">
          <w:rPr>
            <w:rFonts w:ascii="Calibri" w:eastAsia="Calibri" w:hAnsi="Calibri" w:cs="Calibri"/>
            <w:color w:val="FF0000"/>
            <w:highlight w:val="yellow"/>
            <w:rPrChange w:id="521" w:author="Thiago Ávila" w:date="2018-02-22T13:59:00Z">
              <w:rPr>
                <w:rFonts w:ascii="Calibri" w:eastAsia="Calibri" w:hAnsi="Calibri" w:cs="Calibri"/>
              </w:rPr>
            </w:rPrChange>
          </w:rPr>
          <w:delText>o</w:delText>
        </w:r>
      </w:del>
      <w:r w:rsidRPr="00F259C7">
        <w:rPr>
          <w:rFonts w:ascii="Calibri" w:eastAsia="Calibri" w:hAnsi="Calibri" w:cs="Calibri"/>
          <w:color w:val="FF0000"/>
          <w:highlight w:val="yellow"/>
          <w:rPrChange w:id="522" w:author="Thiago Ávila" w:date="2018-02-22T13:59:00Z">
            <w:rPr>
              <w:rFonts w:ascii="Calibri" w:eastAsia="Calibri" w:hAnsi="Calibri" w:cs="Calibri"/>
            </w:rPr>
          </w:rPrChange>
        </w:rPr>
        <w:t xml:space="preserve"> </w:t>
      </w:r>
      <w:del w:id="523" w:author="Thiago Ávila" w:date="2018-02-22T14:20:00Z">
        <w:r w:rsidRPr="00F259C7" w:rsidDel="002C16EF">
          <w:rPr>
            <w:rFonts w:ascii="Calibri" w:eastAsia="Calibri" w:hAnsi="Calibri" w:cs="Calibri"/>
            <w:color w:val="FF0000"/>
            <w:highlight w:val="yellow"/>
            <w:rPrChange w:id="524" w:author="Thiago Ávila" w:date="2018-02-22T13:59:00Z">
              <w:rPr>
                <w:rFonts w:ascii="Calibri" w:eastAsia="Calibri" w:hAnsi="Calibri" w:cs="Calibri"/>
              </w:rPr>
            </w:rPrChange>
          </w:rPr>
          <w:delText xml:space="preserve">Hackathon </w:delText>
        </w:r>
      </w:del>
      <w:r w:rsidRPr="00F259C7">
        <w:rPr>
          <w:rFonts w:ascii="Calibri" w:eastAsia="Calibri" w:hAnsi="Calibri" w:cs="Calibri"/>
          <w:color w:val="FF0000"/>
          <w:highlight w:val="yellow"/>
          <w:rPrChange w:id="525" w:author="Thiago Ávila" w:date="2018-02-22T13:59:00Z">
            <w:rPr>
              <w:rFonts w:ascii="Calibri" w:eastAsia="Calibri" w:hAnsi="Calibri" w:cs="Calibri"/>
            </w:rPr>
          </w:rPrChange>
        </w:rPr>
        <w:t>e repassados a todas as equipes efetivamente inscritas.</w:t>
      </w:r>
    </w:p>
    <w:p w:rsidR="007E1280" w:rsidRDefault="007E1280">
      <w:pPr>
        <w:spacing w:line="183" w:lineRule="exact"/>
        <w:rPr>
          <w:sz w:val="20"/>
          <w:szCs w:val="20"/>
        </w:rPr>
      </w:pPr>
    </w:p>
    <w:p w:rsidR="007E1280" w:rsidRDefault="00D27A22">
      <w:pPr>
        <w:ind w:left="26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</w:rPr>
        <w:t>3.</w:t>
      </w:r>
      <w:ins w:id="526" w:author="Thiago Ávila" w:date="2018-02-22T14:31:00Z">
        <w:r w:rsidR="006C1D3A">
          <w:rPr>
            <w:rFonts w:ascii="Calibri" w:eastAsia="Calibri" w:hAnsi="Calibri" w:cs="Calibri"/>
            <w:b/>
            <w:bCs/>
          </w:rPr>
          <w:t>5</w:t>
        </w:r>
      </w:ins>
      <w:del w:id="527" w:author="Thiago Ávila" w:date="2018-02-22T14:31:00Z">
        <w:r w:rsidDel="006C1D3A">
          <w:rPr>
            <w:rFonts w:ascii="Calibri" w:eastAsia="Calibri" w:hAnsi="Calibri" w:cs="Calibri"/>
            <w:b/>
            <w:bCs/>
          </w:rPr>
          <w:delText>4</w:delText>
        </w:r>
      </w:del>
      <w:r>
        <w:rPr>
          <w:rFonts w:ascii="Calibri" w:eastAsia="Calibri" w:hAnsi="Calibri" w:cs="Calibri"/>
          <w:b/>
          <w:bCs/>
        </w:rPr>
        <w:t xml:space="preserve"> ETAPA</w:t>
      </w:r>
      <w:proofErr w:type="gramEnd"/>
      <w:r>
        <w:rPr>
          <w:rFonts w:ascii="Calibri" w:eastAsia="Calibri" w:hAnsi="Calibri" w:cs="Calibri"/>
          <w:b/>
          <w:bCs/>
        </w:rPr>
        <w:t xml:space="preserve"> CLASSIFICATÓRIA</w:t>
      </w:r>
    </w:p>
    <w:p w:rsidR="007E1280" w:rsidRDefault="007E1280">
      <w:pPr>
        <w:spacing w:line="229" w:lineRule="exact"/>
        <w:rPr>
          <w:sz w:val="20"/>
          <w:szCs w:val="20"/>
        </w:rPr>
      </w:pPr>
    </w:p>
    <w:p w:rsidR="007E1280" w:rsidRDefault="00D27A22">
      <w:pPr>
        <w:spacing w:line="227" w:lineRule="auto"/>
        <w:ind w:left="260" w:right="266"/>
        <w:jc w:val="both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</w:rPr>
        <w:lastRenderedPageBreak/>
        <w:t>3.</w:t>
      </w:r>
      <w:proofErr w:type="gramEnd"/>
      <w:del w:id="528" w:author="Thiago Ávila" w:date="2018-02-22T14:31:00Z">
        <w:r w:rsidDel="006C1D3A">
          <w:rPr>
            <w:rFonts w:ascii="Calibri" w:eastAsia="Calibri" w:hAnsi="Calibri" w:cs="Calibri"/>
          </w:rPr>
          <w:delText>4</w:delText>
        </w:r>
      </w:del>
      <w:ins w:id="529" w:author="Thiago Ávila" w:date="2018-02-22T14:31:00Z">
        <w:r w:rsidR="006C1D3A">
          <w:rPr>
            <w:rFonts w:ascii="Calibri" w:eastAsia="Calibri" w:hAnsi="Calibri" w:cs="Calibri"/>
          </w:rPr>
          <w:t>5</w:t>
        </w:r>
      </w:ins>
      <w:r>
        <w:rPr>
          <w:rFonts w:ascii="Calibri" w:eastAsia="Calibri" w:hAnsi="Calibri" w:cs="Calibri"/>
        </w:rPr>
        <w:t xml:space="preserve">.1 A demonstração da solução ocorrerá presencialmente no dia </w:t>
      </w:r>
      <w:del w:id="530" w:author="Thiago Ávila" w:date="2018-02-19T12:36:00Z">
        <w:r w:rsidRPr="00F259C7" w:rsidDel="00957F3B">
          <w:rPr>
            <w:rFonts w:ascii="Calibri" w:eastAsia="Calibri" w:hAnsi="Calibri" w:cs="Calibri"/>
            <w:color w:val="FF0000"/>
            <w:highlight w:val="yellow"/>
            <w:rPrChange w:id="531" w:author="Thiago Ávila" w:date="2018-02-22T13:59:00Z">
              <w:rPr>
                <w:rFonts w:ascii="Calibri" w:eastAsia="Calibri" w:hAnsi="Calibri" w:cs="Calibri"/>
              </w:rPr>
            </w:rPrChange>
          </w:rPr>
          <w:delText xml:space="preserve">20 </w:delText>
        </w:r>
      </w:del>
      <w:proofErr w:type="spellStart"/>
      <w:ins w:id="532" w:author="Thiago Ávila" w:date="2018-02-19T12:36:00Z">
        <w:r w:rsidR="00957F3B" w:rsidRPr="00F259C7">
          <w:rPr>
            <w:rFonts w:ascii="Calibri" w:eastAsia="Calibri" w:hAnsi="Calibri" w:cs="Calibri"/>
            <w:color w:val="FF0000"/>
            <w:highlight w:val="yellow"/>
            <w:rPrChange w:id="533" w:author="Thiago Ávila" w:date="2018-02-22T13:59:00Z">
              <w:rPr>
                <w:rFonts w:ascii="Calibri" w:eastAsia="Calibri" w:hAnsi="Calibri" w:cs="Calibri"/>
              </w:rPr>
            </w:rPrChange>
          </w:rPr>
          <w:t>xx</w:t>
        </w:r>
        <w:proofErr w:type="spellEnd"/>
        <w:r w:rsidR="00957F3B" w:rsidRPr="00F259C7">
          <w:rPr>
            <w:rFonts w:ascii="Calibri" w:eastAsia="Calibri" w:hAnsi="Calibri" w:cs="Calibri"/>
            <w:color w:val="FF0000"/>
            <w:highlight w:val="yellow"/>
            <w:rPrChange w:id="534" w:author="Thiago Ávila" w:date="2018-02-22T13:59:00Z">
              <w:rPr>
                <w:rFonts w:ascii="Calibri" w:eastAsia="Calibri" w:hAnsi="Calibri" w:cs="Calibri"/>
              </w:rPr>
            </w:rPrChange>
          </w:rPr>
          <w:t xml:space="preserve"> </w:t>
        </w:r>
      </w:ins>
      <w:r w:rsidRPr="00F259C7">
        <w:rPr>
          <w:rFonts w:ascii="Calibri" w:eastAsia="Calibri" w:hAnsi="Calibri" w:cs="Calibri"/>
          <w:color w:val="FF0000"/>
          <w:highlight w:val="yellow"/>
          <w:rPrChange w:id="535" w:author="Thiago Ávila" w:date="2018-02-22T13:59:00Z">
            <w:rPr>
              <w:rFonts w:ascii="Calibri" w:eastAsia="Calibri" w:hAnsi="Calibri" w:cs="Calibri"/>
            </w:rPr>
          </w:rPrChange>
        </w:rPr>
        <w:t xml:space="preserve">de </w:t>
      </w:r>
      <w:del w:id="536" w:author="Thiago Ávila" w:date="2018-02-19T12:36:00Z">
        <w:r w:rsidRPr="00F259C7" w:rsidDel="00957F3B">
          <w:rPr>
            <w:rFonts w:ascii="Calibri" w:eastAsia="Calibri" w:hAnsi="Calibri" w:cs="Calibri"/>
            <w:color w:val="FF0000"/>
            <w:highlight w:val="yellow"/>
            <w:rPrChange w:id="537" w:author="Thiago Ávila" w:date="2018-02-22T13:59:00Z">
              <w:rPr>
                <w:rFonts w:ascii="Calibri" w:eastAsia="Calibri" w:hAnsi="Calibri" w:cs="Calibri"/>
              </w:rPr>
            </w:rPrChange>
          </w:rPr>
          <w:delText xml:space="preserve">Agosto </w:delText>
        </w:r>
      </w:del>
      <w:proofErr w:type="spellStart"/>
      <w:ins w:id="538" w:author="Thiago Ávila" w:date="2018-02-19T12:36:00Z">
        <w:r w:rsidR="00957F3B" w:rsidRPr="00F259C7">
          <w:rPr>
            <w:rFonts w:ascii="Calibri" w:eastAsia="Calibri" w:hAnsi="Calibri" w:cs="Calibri"/>
            <w:color w:val="FF0000"/>
            <w:highlight w:val="yellow"/>
            <w:rPrChange w:id="539" w:author="Thiago Ávila" w:date="2018-02-22T13:59:00Z">
              <w:rPr>
                <w:rFonts w:ascii="Calibri" w:eastAsia="Calibri" w:hAnsi="Calibri" w:cs="Calibri"/>
              </w:rPr>
            </w:rPrChange>
          </w:rPr>
          <w:t>xxxxxx</w:t>
        </w:r>
        <w:proofErr w:type="spellEnd"/>
        <w:r w:rsidR="00957F3B" w:rsidRPr="00F259C7">
          <w:rPr>
            <w:rFonts w:ascii="Calibri" w:eastAsia="Calibri" w:hAnsi="Calibri" w:cs="Calibri"/>
            <w:color w:val="FF0000"/>
            <w:highlight w:val="yellow"/>
            <w:rPrChange w:id="540" w:author="Thiago Ávila" w:date="2018-02-22T13:59:00Z">
              <w:rPr>
                <w:rFonts w:ascii="Calibri" w:eastAsia="Calibri" w:hAnsi="Calibri" w:cs="Calibri"/>
              </w:rPr>
            </w:rPrChange>
          </w:rPr>
          <w:t xml:space="preserve"> </w:t>
        </w:r>
      </w:ins>
      <w:r w:rsidRPr="00F259C7">
        <w:rPr>
          <w:rFonts w:ascii="Calibri" w:eastAsia="Calibri" w:hAnsi="Calibri" w:cs="Calibri"/>
          <w:color w:val="FF0000"/>
          <w:highlight w:val="yellow"/>
          <w:rPrChange w:id="541" w:author="Thiago Ávila" w:date="2018-02-22T13:59:00Z">
            <w:rPr>
              <w:rFonts w:ascii="Calibri" w:eastAsia="Calibri" w:hAnsi="Calibri" w:cs="Calibri"/>
            </w:rPr>
          </w:rPrChange>
        </w:rPr>
        <w:t>de 201</w:t>
      </w:r>
      <w:del w:id="542" w:author="Thiago Ávila" w:date="2018-02-22T13:59:00Z">
        <w:r w:rsidRPr="00F259C7" w:rsidDel="00F259C7">
          <w:rPr>
            <w:rFonts w:ascii="Calibri" w:eastAsia="Calibri" w:hAnsi="Calibri" w:cs="Calibri"/>
            <w:color w:val="FF0000"/>
            <w:highlight w:val="yellow"/>
            <w:rPrChange w:id="543" w:author="Thiago Ávila" w:date="2018-02-22T13:59:00Z">
              <w:rPr>
                <w:rFonts w:ascii="Calibri" w:eastAsia="Calibri" w:hAnsi="Calibri" w:cs="Calibri"/>
              </w:rPr>
            </w:rPrChange>
          </w:rPr>
          <w:delText>7</w:delText>
        </w:r>
      </w:del>
      <w:ins w:id="544" w:author="Thiago Ávila" w:date="2018-02-22T13:59:00Z">
        <w:r w:rsidR="00F259C7" w:rsidRPr="00F259C7">
          <w:rPr>
            <w:rFonts w:ascii="Calibri" w:eastAsia="Calibri" w:hAnsi="Calibri" w:cs="Calibri"/>
            <w:color w:val="FF0000"/>
            <w:highlight w:val="yellow"/>
            <w:rPrChange w:id="545" w:author="Thiago Ávila" w:date="2018-02-22T13:59:00Z">
              <w:rPr>
                <w:rFonts w:ascii="Calibri" w:eastAsia="Calibri" w:hAnsi="Calibri" w:cs="Calibri"/>
              </w:rPr>
            </w:rPrChange>
          </w:rPr>
          <w:t>8</w:t>
        </w:r>
      </w:ins>
      <w:r>
        <w:rPr>
          <w:rFonts w:ascii="Calibri" w:eastAsia="Calibri" w:hAnsi="Calibri" w:cs="Calibri"/>
        </w:rPr>
        <w:t>, conforme agenda a ser divulgada durante o evento.</w:t>
      </w:r>
    </w:p>
    <w:p w:rsidR="007E1280" w:rsidRDefault="007E1280">
      <w:pPr>
        <w:spacing w:line="182" w:lineRule="exact"/>
        <w:rPr>
          <w:sz w:val="20"/>
          <w:szCs w:val="20"/>
        </w:rPr>
      </w:pPr>
    </w:p>
    <w:p w:rsidR="007E1280" w:rsidRDefault="00D27A22">
      <w:pPr>
        <w:ind w:left="26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</w:rPr>
        <w:t>3.</w:t>
      </w:r>
      <w:proofErr w:type="gramEnd"/>
      <w:del w:id="546" w:author="Thiago Ávila" w:date="2018-02-22T14:31:00Z">
        <w:r w:rsidDel="006C1D3A">
          <w:rPr>
            <w:rFonts w:ascii="Calibri" w:eastAsia="Calibri" w:hAnsi="Calibri" w:cs="Calibri"/>
          </w:rPr>
          <w:delText>4</w:delText>
        </w:r>
      </w:del>
      <w:ins w:id="547" w:author="Thiago Ávila" w:date="2018-02-22T14:31:00Z">
        <w:r w:rsidR="006C1D3A">
          <w:rPr>
            <w:rFonts w:ascii="Calibri" w:eastAsia="Calibri" w:hAnsi="Calibri" w:cs="Calibri"/>
          </w:rPr>
          <w:t>5</w:t>
        </w:r>
      </w:ins>
      <w:r>
        <w:rPr>
          <w:rFonts w:ascii="Calibri" w:eastAsia="Calibri" w:hAnsi="Calibri" w:cs="Calibri"/>
        </w:rPr>
        <w:t>.2 A ordem de demonstração das soluções será definida pela organização do evento.</w:t>
      </w:r>
    </w:p>
    <w:p w:rsidR="007E1280" w:rsidRDefault="007E1280">
      <w:pPr>
        <w:spacing w:line="183" w:lineRule="exact"/>
        <w:rPr>
          <w:sz w:val="20"/>
          <w:szCs w:val="20"/>
        </w:rPr>
      </w:pPr>
    </w:p>
    <w:p w:rsidR="007E1280" w:rsidRDefault="00D27A22">
      <w:pPr>
        <w:ind w:left="26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</w:rPr>
        <w:t>3.</w:t>
      </w:r>
      <w:proofErr w:type="gramEnd"/>
      <w:del w:id="548" w:author="Thiago Ávila" w:date="2018-02-22T14:31:00Z">
        <w:r w:rsidDel="006C1D3A">
          <w:rPr>
            <w:rFonts w:ascii="Calibri" w:eastAsia="Calibri" w:hAnsi="Calibri" w:cs="Calibri"/>
          </w:rPr>
          <w:delText>4</w:delText>
        </w:r>
      </w:del>
      <w:ins w:id="549" w:author="Thiago Ávila" w:date="2018-02-22T14:31:00Z">
        <w:r w:rsidR="006C1D3A">
          <w:rPr>
            <w:rFonts w:ascii="Calibri" w:eastAsia="Calibri" w:hAnsi="Calibri" w:cs="Calibri"/>
          </w:rPr>
          <w:t>5</w:t>
        </w:r>
      </w:ins>
      <w:r>
        <w:rPr>
          <w:rFonts w:ascii="Calibri" w:eastAsia="Calibri" w:hAnsi="Calibri" w:cs="Calibri"/>
        </w:rPr>
        <w:t>.3 A demonstração das soluções terá duração de no máximo 10 minutos.</w:t>
      </w:r>
    </w:p>
    <w:p w:rsidR="007E1280" w:rsidRDefault="007E1280">
      <w:pPr>
        <w:spacing w:line="229" w:lineRule="exact"/>
        <w:rPr>
          <w:sz w:val="20"/>
          <w:szCs w:val="20"/>
        </w:rPr>
      </w:pPr>
    </w:p>
    <w:p w:rsidR="007E1280" w:rsidRDefault="00D27A22">
      <w:pPr>
        <w:spacing w:line="238" w:lineRule="auto"/>
        <w:ind w:left="260" w:right="266"/>
        <w:jc w:val="both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</w:rPr>
        <w:t>3.</w:t>
      </w:r>
      <w:proofErr w:type="gramEnd"/>
      <w:del w:id="550" w:author="Thiago Ávila" w:date="2018-02-22T14:32:00Z">
        <w:r w:rsidDel="006C1D3A">
          <w:rPr>
            <w:rFonts w:ascii="Calibri" w:eastAsia="Calibri" w:hAnsi="Calibri" w:cs="Calibri"/>
          </w:rPr>
          <w:delText>4</w:delText>
        </w:r>
      </w:del>
      <w:ins w:id="551" w:author="Thiago Ávila" w:date="2018-02-22T14:32:00Z">
        <w:r w:rsidR="006C1D3A">
          <w:rPr>
            <w:rFonts w:ascii="Calibri" w:eastAsia="Calibri" w:hAnsi="Calibri" w:cs="Calibri"/>
          </w:rPr>
          <w:t>5</w:t>
        </w:r>
      </w:ins>
      <w:r>
        <w:rPr>
          <w:rFonts w:ascii="Calibri" w:eastAsia="Calibri" w:hAnsi="Calibri" w:cs="Calibri"/>
        </w:rPr>
        <w:t>.4 As soluções serão avaliadas pela comissão julgadora quanto aos quesitos: 1) Solução mais inovadora, 2) melhor usabilidade e design, 3) maior completude funcional e 4) uso de recursos tecnológicos, dentro dos temas elencados no item 1.3.2.</w:t>
      </w:r>
    </w:p>
    <w:p w:rsidR="007E1280" w:rsidRDefault="007E1280">
      <w:pPr>
        <w:spacing w:line="351" w:lineRule="exact"/>
        <w:rPr>
          <w:sz w:val="20"/>
          <w:szCs w:val="20"/>
        </w:rPr>
      </w:pPr>
    </w:p>
    <w:p w:rsidR="007E1280" w:rsidRDefault="00D27A22">
      <w:pPr>
        <w:spacing w:line="229" w:lineRule="auto"/>
        <w:ind w:left="260" w:right="266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3.</w:t>
      </w:r>
      <w:ins w:id="552" w:author="Thiago Ávila" w:date="2018-02-22T14:32:00Z">
        <w:r w:rsidR="006C1D3A">
          <w:rPr>
            <w:rFonts w:ascii="Calibri" w:eastAsia="Calibri" w:hAnsi="Calibri" w:cs="Calibri"/>
          </w:rPr>
          <w:t>5</w:t>
        </w:r>
      </w:ins>
      <w:del w:id="553" w:author="Thiago Ávila" w:date="2018-02-22T14:32:00Z">
        <w:r w:rsidDel="006C1D3A">
          <w:rPr>
            <w:rFonts w:ascii="Calibri" w:eastAsia="Calibri" w:hAnsi="Calibri" w:cs="Calibri"/>
          </w:rPr>
          <w:delText>4</w:delText>
        </w:r>
      </w:del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>5 Cada membro da comissão julgadora avaliará a solução e atribuirá notas de 1 a 10, para os quesitos: 1) inovação, 2) usabilidade e design, 3) completude funcional e 4) uso de recursos tecnológicos. A nota final atribuída pela Comissão Técnica para a Solução será a soma da média simples apurada para cada item.</w:t>
      </w:r>
    </w:p>
    <w:p w:rsidR="007E1280" w:rsidRDefault="007E1280">
      <w:pPr>
        <w:spacing w:line="280" w:lineRule="exact"/>
        <w:rPr>
          <w:sz w:val="20"/>
          <w:szCs w:val="20"/>
        </w:rPr>
      </w:pPr>
    </w:p>
    <w:p w:rsidR="007E1280" w:rsidRDefault="00D27A22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Exemplo:</w:t>
      </w:r>
    </w:p>
    <w:p w:rsidR="007E1280" w:rsidDel="00957F3B" w:rsidRDefault="007E1280">
      <w:pPr>
        <w:spacing w:line="200" w:lineRule="exact"/>
        <w:rPr>
          <w:del w:id="554" w:author="Thiago Ávila" w:date="2018-02-19T12:36:00Z"/>
          <w:sz w:val="20"/>
          <w:szCs w:val="20"/>
        </w:rPr>
      </w:pPr>
    </w:p>
    <w:p w:rsidR="007E1280" w:rsidDel="00957F3B" w:rsidRDefault="007E1280">
      <w:pPr>
        <w:spacing w:line="200" w:lineRule="exact"/>
        <w:rPr>
          <w:del w:id="555" w:author="Thiago Ávila" w:date="2018-02-19T12:36:00Z"/>
          <w:sz w:val="20"/>
          <w:szCs w:val="20"/>
        </w:rPr>
      </w:pPr>
    </w:p>
    <w:p w:rsidR="007E1280" w:rsidDel="00957F3B" w:rsidRDefault="007E1280">
      <w:pPr>
        <w:spacing w:line="200" w:lineRule="exact"/>
        <w:rPr>
          <w:del w:id="556" w:author="Thiago Ávila" w:date="2018-02-19T12:36:00Z"/>
          <w:sz w:val="20"/>
          <w:szCs w:val="20"/>
        </w:rPr>
      </w:pPr>
    </w:p>
    <w:p w:rsidR="007E1280" w:rsidDel="00957F3B" w:rsidRDefault="007E1280">
      <w:pPr>
        <w:spacing w:line="200" w:lineRule="exact"/>
        <w:rPr>
          <w:del w:id="557" w:author="Thiago Ávila" w:date="2018-02-19T12:36:00Z"/>
          <w:sz w:val="20"/>
          <w:szCs w:val="20"/>
        </w:rPr>
      </w:pPr>
    </w:p>
    <w:p w:rsidR="007E1280" w:rsidDel="00957F3B" w:rsidRDefault="007E1280">
      <w:pPr>
        <w:spacing w:line="216" w:lineRule="exact"/>
        <w:rPr>
          <w:del w:id="558" w:author="Thiago Ávila" w:date="2018-02-19T12:36:00Z"/>
          <w:sz w:val="20"/>
          <w:szCs w:val="20"/>
        </w:rPr>
      </w:pPr>
    </w:p>
    <w:p w:rsidR="007E1280" w:rsidDel="00957F3B" w:rsidRDefault="00D27A22">
      <w:pPr>
        <w:ind w:left="8660"/>
        <w:rPr>
          <w:del w:id="559" w:author="Thiago Ávila" w:date="2018-02-19T12:36:00Z"/>
          <w:sz w:val="20"/>
          <w:szCs w:val="20"/>
        </w:rPr>
      </w:pPr>
      <w:del w:id="560" w:author="Thiago Ávila" w:date="2018-02-19T12:36:00Z">
        <w:r w:rsidDel="00957F3B">
          <w:rPr>
            <w:rFonts w:ascii="Calibri" w:eastAsia="Calibri" w:hAnsi="Calibri" w:cs="Calibri"/>
            <w:sz w:val="19"/>
            <w:szCs w:val="19"/>
          </w:rPr>
          <w:delText>4</w:delText>
        </w:r>
      </w:del>
    </w:p>
    <w:p w:rsidR="007E1280" w:rsidDel="006C1D3A" w:rsidRDefault="007E1280">
      <w:pPr>
        <w:ind w:left="8660"/>
        <w:rPr>
          <w:del w:id="561" w:author="Thiago Ávila" w:date="2018-02-22T14:28:00Z"/>
        </w:rPr>
        <w:sectPr w:rsidR="007E1280" w:rsidDel="006C1D3A">
          <w:headerReference w:type="default" r:id="rId10"/>
          <w:pgSz w:w="11900" w:h="16838"/>
          <w:pgMar w:top="1436" w:right="1440" w:bottom="419" w:left="1440" w:header="0" w:footer="0" w:gutter="0"/>
          <w:cols w:space="720" w:equalWidth="0">
            <w:col w:w="9026"/>
          </w:cols>
        </w:sectPr>
        <w:pPrChange w:id="563" w:author="Thiago Ávila" w:date="2018-02-19T12:36:00Z">
          <w:pPr/>
        </w:pPrChange>
      </w:pPr>
    </w:p>
    <w:p w:rsidR="007E1280" w:rsidRDefault="007E1280">
      <w:pPr>
        <w:spacing w:line="20" w:lineRule="exact"/>
        <w:rPr>
          <w:sz w:val="20"/>
          <w:szCs w:val="20"/>
        </w:rPr>
      </w:pPr>
      <w:bookmarkStart w:id="564" w:name="page5"/>
      <w:bookmarkEnd w:id="564"/>
    </w:p>
    <w:p w:rsidR="007E1280" w:rsidRDefault="007E1280">
      <w:pPr>
        <w:spacing w:line="263" w:lineRule="exact"/>
        <w:rPr>
          <w:sz w:val="20"/>
          <w:szCs w:val="20"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1700"/>
        <w:gridCol w:w="1700"/>
        <w:gridCol w:w="1680"/>
        <w:gridCol w:w="1720"/>
      </w:tblGrid>
      <w:tr w:rsidR="007E1280">
        <w:trPr>
          <w:trHeight w:val="263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7E1280" w:rsidRDefault="007E1280"/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ind w:left="4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Inovação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Usabilidade e</w:t>
            </w:r>
          </w:p>
        </w:tc>
        <w:tc>
          <w:tcPr>
            <w:tcW w:w="16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Completude</w:t>
            </w:r>
          </w:p>
        </w:tc>
        <w:tc>
          <w:tcPr>
            <w:tcW w:w="1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Uso de recursos</w:t>
            </w:r>
          </w:p>
        </w:tc>
      </w:tr>
      <w:tr w:rsidR="007E1280">
        <w:trPr>
          <w:trHeight w:val="261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7E1280"/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7E1280"/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Design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Funcional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tecnológicos</w:t>
            </w:r>
          </w:p>
        </w:tc>
      </w:tr>
      <w:tr w:rsidR="007E1280">
        <w:trPr>
          <w:trHeight w:val="251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4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Avaliador 1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  <w:sz w:val="21"/>
                <w:szCs w:val="21"/>
              </w:rPr>
              <w:t>8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  <w:sz w:val="21"/>
                <w:szCs w:val="21"/>
              </w:rPr>
              <w:t>9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10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  <w:sz w:val="21"/>
                <w:szCs w:val="21"/>
              </w:rPr>
              <w:t>8</w:t>
            </w:r>
          </w:p>
        </w:tc>
      </w:tr>
      <w:tr w:rsidR="007E1280">
        <w:trPr>
          <w:trHeight w:val="251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4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Avaliador 2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  <w:sz w:val="21"/>
                <w:szCs w:val="21"/>
              </w:rPr>
              <w:t>9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  <w:sz w:val="21"/>
                <w:szCs w:val="21"/>
              </w:rPr>
              <w:t>7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10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  <w:sz w:val="21"/>
                <w:szCs w:val="21"/>
              </w:rPr>
              <w:t>8</w:t>
            </w:r>
          </w:p>
        </w:tc>
      </w:tr>
      <w:tr w:rsidR="007E1280">
        <w:trPr>
          <w:trHeight w:val="251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4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Avaliador 3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21"/>
                <w:szCs w:val="21"/>
              </w:rPr>
              <w:t>8,5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  <w:sz w:val="21"/>
                <w:szCs w:val="21"/>
              </w:rPr>
              <w:t>8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21"/>
                <w:szCs w:val="21"/>
              </w:rPr>
              <w:t>7,5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  <w:sz w:val="21"/>
                <w:szCs w:val="21"/>
              </w:rPr>
              <w:t>9</w:t>
            </w:r>
          </w:p>
        </w:tc>
      </w:tr>
      <w:tr w:rsidR="007E1280">
        <w:trPr>
          <w:trHeight w:val="251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4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Avaliador 4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10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21"/>
                <w:szCs w:val="21"/>
              </w:rPr>
              <w:t>7,5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21"/>
                <w:szCs w:val="21"/>
              </w:rPr>
              <w:t>9,5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  <w:sz w:val="21"/>
                <w:szCs w:val="21"/>
              </w:rPr>
              <w:t>7</w:t>
            </w:r>
          </w:p>
        </w:tc>
      </w:tr>
      <w:tr w:rsidR="007E1280">
        <w:trPr>
          <w:trHeight w:val="251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4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Avaliador 5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21"/>
                <w:szCs w:val="21"/>
              </w:rPr>
              <w:t>9,5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21"/>
                <w:szCs w:val="21"/>
              </w:rPr>
              <w:t>8,5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21"/>
                <w:szCs w:val="21"/>
              </w:rPr>
              <w:t>8,5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21"/>
                <w:szCs w:val="21"/>
              </w:rPr>
              <w:t>8,5</w:t>
            </w:r>
          </w:p>
        </w:tc>
      </w:tr>
      <w:tr w:rsidR="007E1280">
        <w:trPr>
          <w:trHeight w:val="251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4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Média&gt;&gt;&gt;&gt;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7"/>
                <w:sz w:val="21"/>
                <w:szCs w:val="21"/>
              </w:rPr>
              <w:t>9,0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7"/>
                <w:sz w:val="21"/>
                <w:szCs w:val="21"/>
              </w:rPr>
              <w:t>8,0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9,10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8,10</w:t>
            </w:r>
          </w:p>
        </w:tc>
      </w:tr>
      <w:tr w:rsidR="007E1280">
        <w:trPr>
          <w:trHeight w:val="252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4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Nota Final</w:t>
            </w:r>
          </w:p>
        </w:tc>
        <w:tc>
          <w:tcPr>
            <w:tcW w:w="5080" w:type="dxa"/>
            <w:gridSpan w:val="3"/>
            <w:tcBorders>
              <w:bottom w:val="single" w:sz="8" w:space="0" w:color="auto"/>
            </w:tcBorders>
            <w:vAlign w:val="bottom"/>
          </w:tcPr>
          <w:p w:rsidR="007E1280" w:rsidRDefault="00D27A22">
            <w:pPr>
              <w:spacing w:line="24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 xml:space="preserve">= 34,20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(correspondente a 9,0 + 8,0 + 9,10 + 8,10)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7E1280">
            <w:pPr>
              <w:rPr>
                <w:sz w:val="21"/>
                <w:szCs w:val="21"/>
              </w:rPr>
            </w:pPr>
          </w:p>
        </w:tc>
      </w:tr>
    </w:tbl>
    <w:p w:rsidR="007E1280" w:rsidDel="006C1D3A" w:rsidRDefault="007E1280">
      <w:pPr>
        <w:spacing w:line="200" w:lineRule="exact"/>
        <w:rPr>
          <w:del w:id="565" w:author="Thiago Ávila" w:date="2018-02-22T14:29:00Z"/>
          <w:sz w:val="20"/>
          <w:szCs w:val="20"/>
        </w:rPr>
      </w:pPr>
    </w:p>
    <w:p w:rsidR="007E1280" w:rsidRDefault="007E1280">
      <w:pPr>
        <w:spacing w:line="290" w:lineRule="exact"/>
        <w:rPr>
          <w:sz w:val="20"/>
          <w:szCs w:val="20"/>
        </w:rPr>
      </w:pPr>
    </w:p>
    <w:p w:rsidR="007E1280" w:rsidRDefault="00D27A22">
      <w:pPr>
        <w:spacing w:line="228" w:lineRule="auto"/>
        <w:ind w:left="260" w:right="266"/>
        <w:jc w:val="both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</w:rPr>
        <w:t>3.</w:t>
      </w:r>
      <w:proofErr w:type="gramEnd"/>
      <w:del w:id="566" w:author="Thiago Ávila" w:date="2018-02-22T14:32:00Z">
        <w:r w:rsidDel="006C1D3A">
          <w:rPr>
            <w:rFonts w:ascii="Calibri" w:eastAsia="Calibri" w:hAnsi="Calibri" w:cs="Calibri"/>
          </w:rPr>
          <w:delText>4</w:delText>
        </w:r>
      </w:del>
      <w:ins w:id="567" w:author="Thiago Ávila" w:date="2018-02-22T14:32:00Z">
        <w:r w:rsidR="006C1D3A">
          <w:rPr>
            <w:rFonts w:ascii="Calibri" w:eastAsia="Calibri" w:hAnsi="Calibri" w:cs="Calibri"/>
          </w:rPr>
          <w:t>5</w:t>
        </w:r>
      </w:ins>
      <w:r>
        <w:rPr>
          <w:rFonts w:ascii="Calibri" w:eastAsia="Calibri" w:hAnsi="Calibri" w:cs="Calibri"/>
        </w:rPr>
        <w:t>.6 As soluções serão avaliadas individualmente, dentro de suas respectivas áreas, sendo declarada vencedora a que obtiver melhor pontuação final.</w:t>
      </w:r>
    </w:p>
    <w:p w:rsidR="007E1280" w:rsidRDefault="007E1280">
      <w:pPr>
        <w:spacing w:line="230" w:lineRule="exact"/>
        <w:rPr>
          <w:sz w:val="20"/>
          <w:szCs w:val="20"/>
        </w:rPr>
      </w:pPr>
    </w:p>
    <w:p w:rsidR="007E1280" w:rsidRDefault="00D27A22">
      <w:pPr>
        <w:spacing w:line="238" w:lineRule="auto"/>
        <w:ind w:left="260" w:right="266" w:firstLine="708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3.</w:t>
      </w:r>
      <w:ins w:id="568" w:author="Thiago Ávila" w:date="2018-02-22T14:32:00Z">
        <w:r w:rsidR="006C1D3A">
          <w:rPr>
            <w:rFonts w:ascii="Calibri" w:eastAsia="Calibri" w:hAnsi="Calibri" w:cs="Calibri"/>
          </w:rPr>
          <w:t>5</w:t>
        </w:r>
      </w:ins>
      <w:del w:id="569" w:author="Thiago Ávila" w:date="2018-02-22T14:32:00Z">
        <w:r w:rsidDel="006C1D3A">
          <w:rPr>
            <w:rFonts w:ascii="Calibri" w:eastAsia="Calibri" w:hAnsi="Calibri" w:cs="Calibri"/>
          </w:rPr>
          <w:delText>4</w:delText>
        </w:r>
      </w:del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>6.1 – A pontuação final será dada pela nota atribuída pela Comissão Julgadora, sendo retirada desta nota o valor correspondente as punições que a equipe tenha sofrido durante a realização do evento.</w:t>
      </w:r>
    </w:p>
    <w:p w:rsidR="007E1280" w:rsidRDefault="007E1280">
      <w:pPr>
        <w:spacing w:line="182" w:lineRule="exact"/>
        <w:rPr>
          <w:sz w:val="20"/>
          <w:szCs w:val="20"/>
        </w:rPr>
      </w:pPr>
    </w:p>
    <w:p w:rsidR="007E1280" w:rsidRDefault="00D27A22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</w:rPr>
        <w:t>Exemplo:</w:t>
      </w:r>
    </w:p>
    <w:p w:rsidR="007E1280" w:rsidRDefault="007E1280">
      <w:pPr>
        <w:spacing w:line="168" w:lineRule="exact"/>
        <w:rPr>
          <w:sz w:val="20"/>
          <w:szCs w:val="20"/>
        </w:rPr>
      </w:pPr>
    </w:p>
    <w:tbl>
      <w:tblPr>
        <w:tblW w:w="8657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570" w:author="Thiago Ávila" w:date="2018-02-22T14:29:00Z">
          <w:tblPr>
            <w:tblW w:w="0" w:type="auto"/>
            <w:tblInd w:w="15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095"/>
        <w:gridCol w:w="853"/>
        <w:gridCol w:w="1156"/>
        <w:gridCol w:w="30"/>
        <w:gridCol w:w="1254"/>
        <w:gridCol w:w="1276"/>
        <w:gridCol w:w="1277"/>
        <w:gridCol w:w="1703"/>
        <w:gridCol w:w="13"/>
        <w:tblGridChange w:id="571">
          <w:tblGrid>
            <w:gridCol w:w="1100"/>
            <w:gridCol w:w="857"/>
            <w:gridCol w:w="760"/>
            <w:gridCol w:w="40"/>
            <w:gridCol w:w="1634"/>
            <w:gridCol w:w="1276"/>
            <w:gridCol w:w="1276"/>
            <w:gridCol w:w="1717"/>
          </w:tblGrid>
        </w:tblGridChange>
      </w:tblGrid>
      <w:tr w:rsidR="006C1D3A" w:rsidTr="006C1D3A">
        <w:trPr>
          <w:trHeight w:val="228"/>
          <w:trPrChange w:id="572" w:author="Thiago Ávila" w:date="2018-02-22T14:29:00Z">
            <w:trPr>
              <w:trHeight w:val="228"/>
            </w:trPr>
          </w:trPrChange>
        </w:trPr>
        <w:tc>
          <w:tcPr>
            <w:tcW w:w="1095" w:type="dxa"/>
            <w:vAlign w:val="bottom"/>
            <w:tcPrChange w:id="573" w:author="Thiago Ávila" w:date="2018-02-22T14:29:00Z">
              <w:tcPr>
                <w:tcW w:w="1100" w:type="dxa"/>
                <w:vAlign w:val="bottom"/>
              </w:tcPr>
            </w:tcPrChange>
          </w:tcPr>
          <w:p w:rsidR="006C1D3A" w:rsidRDefault="006C1D3A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EQUIPES</w:t>
            </w:r>
          </w:p>
        </w:tc>
        <w:tc>
          <w:tcPr>
            <w:tcW w:w="7562" w:type="dxa"/>
            <w:gridSpan w:val="8"/>
            <w:vAlign w:val="bottom"/>
            <w:tcPrChange w:id="574" w:author="Thiago Ávila" w:date="2018-02-22T14:29:00Z">
              <w:tcPr>
                <w:tcW w:w="7560" w:type="dxa"/>
                <w:gridSpan w:val="7"/>
                <w:vAlign w:val="bottom"/>
              </w:tcPr>
            </w:tcPrChange>
          </w:tcPr>
          <w:p w:rsidR="006C1D3A" w:rsidRDefault="006C1D3A" w:rsidP="006C1D3A">
            <w:pPr>
              <w:jc w:val="center"/>
              <w:rPr>
                <w:sz w:val="19"/>
                <w:szCs w:val="19"/>
              </w:rPr>
              <w:pPrChange w:id="575" w:author="Thiago Ávila" w:date="2018-02-22T14:28:00Z">
                <w:pPr/>
              </w:pPrChange>
            </w:pPr>
            <w:r>
              <w:rPr>
                <w:rFonts w:ascii="Calibri" w:eastAsia="Calibri" w:hAnsi="Calibri" w:cs="Calibri"/>
                <w:sz w:val="18"/>
                <w:szCs w:val="18"/>
              </w:rPr>
              <w:t>TEMAS DOS PROJETOS</w:t>
            </w:r>
          </w:p>
        </w:tc>
      </w:tr>
      <w:tr w:rsidR="006C1D3A" w:rsidTr="006C1D3A">
        <w:trPr>
          <w:trHeight w:val="206"/>
          <w:trPrChange w:id="576" w:author="Thiago Ávila" w:date="2018-02-22T14:29:00Z">
            <w:trPr>
              <w:trHeight w:val="206"/>
            </w:trPr>
          </w:trPrChange>
        </w:trPr>
        <w:tc>
          <w:tcPr>
            <w:tcW w:w="1095" w:type="dxa"/>
            <w:vAlign w:val="bottom"/>
            <w:tcPrChange w:id="577" w:author="Thiago Ávila" w:date="2018-02-22T14:29:00Z">
              <w:tcPr>
                <w:tcW w:w="1100" w:type="dxa"/>
                <w:vAlign w:val="bottom"/>
              </w:tcPr>
            </w:tcPrChange>
          </w:tcPr>
          <w:p w:rsidR="002C16EF" w:rsidRDefault="002C16EF">
            <w:pPr>
              <w:rPr>
                <w:sz w:val="17"/>
                <w:szCs w:val="17"/>
              </w:rPr>
            </w:pPr>
          </w:p>
        </w:tc>
        <w:tc>
          <w:tcPr>
            <w:tcW w:w="853" w:type="dxa"/>
            <w:vAlign w:val="bottom"/>
            <w:tcPrChange w:id="578" w:author="Thiago Ávila" w:date="2018-02-22T14:29:00Z">
              <w:tcPr>
                <w:tcW w:w="857" w:type="dxa"/>
                <w:vAlign w:val="bottom"/>
              </w:tcPr>
            </w:tcPrChange>
          </w:tcPr>
          <w:p w:rsidR="002C16EF" w:rsidRDefault="002C16EF">
            <w:pPr>
              <w:spacing w:line="206" w:lineRule="exact"/>
              <w:ind w:left="100"/>
              <w:rPr>
                <w:sz w:val="20"/>
                <w:szCs w:val="20"/>
              </w:rPr>
            </w:pPr>
            <w:del w:id="579" w:author="Thiago Ávila" w:date="2018-02-22T14:23:00Z">
              <w:r w:rsidDel="002C16EF">
                <w:rPr>
                  <w:rFonts w:ascii="Calibri" w:eastAsia="Calibri" w:hAnsi="Calibri" w:cs="Calibri"/>
                  <w:sz w:val="18"/>
                  <w:szCs w:val="18"/>
                </w:rPr>
                <w:delText>Nota</w:delText>
              </w:r>
            </w:del>
            <w:ins w:id="580" w:author="Thiago Ávila" w:date="2018-02-22T14:23:00Z">
              <w:r>
                <w:rPr>
                  <w:rFonts w:ascii="Calibri" w:eastAsia="Calibri" w:hAnsi="Calibri" w:cs="Calibri"/>
                  <w:sz w:val="18"/>
                  <w:szCs w:val="18"/>
                </w:rPr>
                <w:t>TEMA 01</w:t>
              </w:r>
            </w:ins>
          </w:p>
        </w:tc>
        <w:tc>
          <w:tcPr>
            <w:tcW w:w="1156" w:type="dxa"/>
            <w:vAlign w:val="bottom"/>
            <w:tcPrChange w:id="581" w:author="Thiago Ávila" w:date="2018-02-22T14:29:00Z">
              <w:tcPr>
                <w:tcW w:w="800" w:type="dxa"/>
                <w:gridSpan w:val="2"/>
                <w:vAlign w:val="bottom"/>
              </w:tcPr>
            </w:tcPrChange>
          </w:tcPr>
          <w:p w:rsidR="002C16EF" w:rsidRDefault="002C16EF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Punição</w:t>
            </w:r>
          </w:p>
        </w:tc>
        <w:tc>
          <w:tcPr>
            <w:tcW w:w="1284" w:type="dxa"/>
            <w:gridSpan w:val="2"/>
            <w:vAlign w:val="bottom"/>
            <w:tcPrChange w:id="582" w:author="Thiago Ávila" w:date="2018-02-22T14:29:00Z">
              <w:tcPr>
                <w:tcW w:w="1634" w:type="dxa"/>
                <w:vAlign w:val="bottom"/>
              </w:tcPr>
            </w:tcPrChange>
          </w:tcPr>
          <w:p w:rsidR="002C16EF" w:rsidRDefault="002C16EF">
            <w:pPr>
              <w:spacing w:line="206" w:lineRule="exact"/>
              <w:ind w:left="80"/>
              <w:rPr>
                <w:sz w:val="20"/>
                <w:szCs w:val="20"/>
              </w:rPr>
            </w:pPr>
            <w:del w:id="583" w:author="Thiago Ávila" w:date="2018-02-22T14:23:00Z">
              <w:r w:rsidDel="002C16EF">
                <w:rPr>
                  <w:rFonts w:ascii="Calibri" w:eastAsia="Calibri" w:hAnsi="Calibri" w:cs="Calibri"/>
                  <w:sz w:val="18"/>
                  <w:szCs w:val="18"/>
                </w:rPr>
                <w:delText>Nota  Fiscal</w:delText>
              </w:r>
            </w:del>
            <w:ins w:id="584" w:author="Thiago Ávila" w:date="2018-02-22T14:23:00Z">
              <w:r>
                <w:rPr>
                  <w:rFonts w:ascii="Calibri" w:eastAsia="Calibri" w:hAnsi="Calibri" w:cs="Calibri"/>
                  <w:sz w:val="18"/>
                  <w:szCs w:val="18"/>
                </w:rPr>
                <w:t>TEMA 02</w:t>
              </w:r>
            </w:ins>
          </w:p>
        </w:tc>
        <w:tc>
          <w:tcPr>
            <w:tcW w:w="1276" w:type="dxa"/>
            <w:vAlign w:val="bottom"/>
            <w:tcPrChange w:id="585" w:author="Thiago Ávila" w:date="2018-02-22T14:29:00Z">
              <w:tcPr>
                <w:tcW w:w="1276" w:type="dxa"/>
                <w:vAlign w:val="bottom"/>
              </w:tcPr>
            </w:tcPrChange>
          </w:tcPr>
          <w:p w:rsidR="002C16EF" w:rsidRDefault="002C16EF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Punição</w:t>
            </w:r>
          </w:p>
        </w:tc>
        <w:tc>
          <w:tcPr>
            <w:tcW w:w="1277" w:type="dxa"/>
            <w:vAlign w:val="bottom"/>
            <w:tcPrChange w:id="586" w:author="Thiago Ávila" w:date="2018-02-22T14:29:00Z">
              <w:tcPr>
                <w:tcW w:w="1276" w:type="dxa"/>
                <w:vAlign w:val="bottom"/>
              </w:tcPr>
            </w:tcPrChange>
          </w:tcPr>
          <w:p w:rsidR="002C16EF" w:rsidRDefault="002C16EF" w:rsidP="002C16EF">
            <w:pPr>
              <w:spacing w:line="206" w:lineRule="exact"/>
              <w:ind w:left="100"/>
              <w:rPr>
                <w:sz w:val="20"/>
                <w:szCs w:val="20"/>
              </w:rPr>
              <w:pPrChange w:id="587" w:author="Thiago Ávila" w:date="2018-02-22T14:23:00Z">
                <w:pPr>
                  <w:spacing w:line="206" w:lineRule="exact"/>
                  <w:ind w:left="100"/>
                </w:pPr>
              </w:pPrChange>
            </w:pPr>
            <w:ins w:id="588" w:author="Thiago Ávila" w:date="2018-02-22T14:23:00Z">
              <w:r>
                <w:rPr>
                  <w:rFonts w:ascii="Calibri" w:eastAsia="Calibri" w:hAnsi="Calibri" w:cs="Calibri"/>
                  <w:sz w:val="18"/>
                  <w:szCs w:val="18"/>
                </w:rPr>
                <w:t>TEMA 03</w:t>
              </w:r>
            </w:ins>
            <w:del w:id="589" w:author="Thiago Ávila" w:date="2018-02-22T14:23:00Z">
              <w:r w:rsidDel="002C16EF">
                <w:rPr>
                  <w:rFonts w:ascii="Calibri" w:eastAsia="Calibri" w:hAnsi="Calibri" w:cs="Calibri"/>
                  <w:sz w:val="18"/>
                  <w:szCs w:val="18"/>
                </w:rPr>
                <w:delText>Gestão de</w:delText>
              </w:r>
            </w:del>
          </w:p>
        </w:tc>
        <w:tc>
          <w:tcPr>
            <w:tcW w:w="1716" w:type="dxa"/>
            <w:gridSpan w:val="2"/>
            <w:vAlign w:val="bottom"/>
            <w:tcPrChange w:id="590" w:author="Thiago Ávila" w:date="2018-02-22T14:29:00Z">
              <w:tcPr>
                <w:tcW w:w="1717" w:type="dxa"/>
                <w:vAlign w:val="bottom"/>
              </w:tcPr>
            </w:tcPrChange>
          </w:tcPr>
          <w:p w:rsidR="002C16EF" w:rsidRDefault="002C16EF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Punição</w:t>
            </w:r>
          </w:p>
        </w:tc>
      </w:tr>
      <w:tr w:rsidR="006C1D3A" w:rsidDel="006C1D3A" w:rsidTr="006C1D3A">
        <w:trPr>
          <w:gridAfter w:val="1"/>
          <w:wAfter w:w="13" w:type="dxa"/>
          <w:trHeight w:val="221"/>
          <w:del w:id="591" w:author="Thiago Ávila" w:date="2018-02-22T14:29:00Z"/>
          <w:trPrChange w:id="592" w:author="Thiago Ávila" w:date="2018-02-22T14:29:00Z">
            <w:trPr>
              <w:trHeight w:val="221"/>
            </w:trPr>
          </w:trPrChange>
        </w:trPr>
        <w:tc>
          <w:tcPr>
            <w:tcW w:w="1095" w:type="dxa"/>
            <w:vAlign w:val="bottom"/>
            <w:tcPrChange w:id="593" w:author="Thiago Ávila" w:date="2018-02-22T14:29:00Z">
              <w:tcPr>
                <w:tcW w:w="1100" w:type="dxa"/>
                <w:vAlign w:val="bottom"/>
              </w:tcPr>
            </w:tcPrChange>
          </w:tcPr>
          <w:p w:rsidR="002C16EF" w:rsidDel="006C1D3A" w:rsidRDefault="002C16EF">
            <w:pPr>
              <w:rPr>
                <w:del w:id="594" w:author="Thiago Ávila" w:date="2018-02-22T14:29:00Z"/>
                <w:sz w:val="19"/>
                <w:szCs w:val="19"/>
              </w:rPr>
            </w:pPr>
          </w:p>
        </w:tc>
        <w:tc>
          <w:tcPr>
            <w:tcW w:w="853" w:type="dxa"/>
            <w:vAlign w:val="bottom"/>
            <w:tcPrChange w:id="595" w:author="Thiago Ávila" w:date="2018-02-22T14:29:00Z">
              <w:tcPr>
                <w:tcW w:w="857" w:type="dxa"/>
                <w:vAlign w:val="bottom"/>
              </w:tcPr>
            </w:tcPrChange>
          </w:tcPr>
          <w:p w:rsidR="002C16EF" w:rsidDel="006C1D3A" w:rsidRDefault="002C16EF">
            <w:pPr>
              <w:ind w:left="100"/>
              <w:rPr>
                <w:del w:id="596" w:author="Thiago Ávila" w:date="2018-02-22T14:29:00Z"/>
                <w:sz w:val="20"/>
                <w:szCs w:val="20"/>
              </w:rPr>
            </w:pPr>
            <w:del w:id="597" w:author="Thiago Ávila" w:date="2018-02-22T14:23:00Z">
              <w:r w:rsidDel="002C16EF">
                <w:rPr>
                  <w:rFonts w:ascii="Calibri" w:eastAsia="Calibri" w:hAnsi="Calibri" w:cs="Calibri"/>
                  <w:sz w:val="18"/>
                  <w:szCs w:val="18"/>
                </w:rPr>
                <w:delText>Fiscal</w:delText>
              </w:r>
            </w:del>
          </w:p>
        </w:tc>
        <w:tc>
          <w:tcPr>
            <w:tcW w:w="1156" w:type="dxa"/>
            <w:vAlign w:val="bottom"/>
            <w:tcPrChange w:id="598" w:author="Thiago Ávila" w:date="2018-02-22T14:29:00Z">
              <w:tcPr>
                <w:tcW w:w="760" w:type="dxa"/>
                <w:vAlign w:val="bottom"/>
              </w:tcPr>
            </w:tcPrChange>
          </w:tcPr>
          <w:p w:rsidR="002C16EF" w:rsidDel="006C1D3A" w:rsidRDefault="002C16EF">
            <w:pPr>
              <w:rPr>
                <w:del w:id="599" w:author="Thiago Ávila" w:date="2018-02-22T14:29:00Z"/>
                <w:sz w:val="19"/>
                <w:szCs w:val="19"/>
              </w:rPr>
            </w:pPr>
          </w:p>
        </w:tc>
        <w:tc>
          <w:tcPr>
            <w:tcW w:w="30" w:type="dxa"/>
            <w:vAlign w:val="bottom"/>
            <w:tcPrChange w:id="600" w:author="Thiago Ávila" w:date="2018-02-22T14:29:00Z">
              <w:tcPr>
                <w:tcW w:w="40" w:type="dxa"/>
                <w:vAlign w:val="bottom"/>
              </w:tcPr>
            </w:tcPrChange>
          </w:tcPr>
          <w:p w:rsidR="002C16EF" w:rsidDel="006C1D3A" w:rsidRDefault="002C16EF">
            <w:pPr>
              <w:rPr>
                <w:del w:id="601" w:author="Thiago Ávila" w:date="2018-02-22T14:29:00Z"/>
                <w:sz w:val="19"/>
                <w:szCs w:val="19"/>
              </w:rPr>
            </w:pPr>
          </w:p>
        </w:tc>
        <w:tc>
          <w:tcPr>
            <w:tcW w:w="1254" w:type="dxa"/>
            <w:vAlign w:val="bottom"/>
            <w:tcPrChange w:id="602" w:author="Thiago Ávila" w:date="2018-02-22T14:29:00Z">
              <w:tcPr>
                <w:tcW w:w="1634" w:type="dxa"/>
                <w:vAlign w:val="bottom"/>
              </w:tcPr>
            </w:tcPrChange>
          </w:tcPr>
          <w:p w:rsidR="002C16EF" w:rsidDel="006C1D3A" w:rsidRDefault="002C16EF" w:rsidP="002C16EF">
            <w:pPr>
              <w:ind w:left="80"/>
              <w:rPr>
                <w:del w:id="603" w:author="Thiago Ávila" w:date="2018-02-22T14:29:00Z"/>
                <w:sz w:val="20"/>
                <w:szCs w:val="20"/>
              </w:rPr>
              <w:pPrChange w:id="604" w:author="Thiago Ávila" w:date="2018-02-22T14:23:00Z">
                <w:pPr>
                  <w:ind w:left="80"/>
                </w:pPr>
              </w:pPrChange>
            </w:pPr>
            <w:del w:id="605" w:author="Thiago Ávila" w:date="2018-02-22T14:23:00Z">
              <w:r w:rsidDel="002C16EF">
                <w:rPr>
                  <w:rFonts w:ascii="Calibri" w:eastAsia="Calibri" w:hAnsi="Calibri" w:cs="Calibri"/>
                  <w:sz w:val="18"/>
                  <w:szCs w:val="18"/>
                </w:rPr>
                <w:delText>De</w:delText>
              </w:r>
            </w:del>
          </w:p>
        </w:tc>
        <w:tc>
          <w:tcPr>
            <w:tcW w:w="1276" w:type="dxa"/>
            <w:vAlign w:val="bottom"/>
            <w:tcPrChange w:id="606" w:author="Thiago Ávila" w:date="2018-02-22T14:29:00Z">
              <w:tcPr>
                <w:tcW w:w="1276" w:type="dxa"/>
                <w:vAlign w:val="bottom"/>
              </w:tcPr>
            </w:tcPrChange>
          </w:tcPr>
          <w:p w:rsidR="002C16EF" w:rsidDel="006C1D3A" w:rsidRDefault="002C16EF">
            <w:pPr>
              <w:rPr>
                <w:del w:id="607" w:author="Thiago Ávila" w:date="2018-02-22T14:29:00Z"/>
                <w:sz w:val="19"/>
                <w:szCs w:val="19"/>
              </w:rPr>
            </w:pPr>
          </w:p>
        </w:tc>
        <w:tc>
          <w:tcPr>
            <w:tcW w:w="1277" w:type="dxa"/>
            <w:vAlign w:val="bottom"/>
            <w:tcPrChange w:id="608" w:author="Thiago Ávila" w:date="2018-02-22T14:29:00Z">
              <w:tcPr>
                <w:tcW w:w="1276" w:type="dxa"/>
                <w:vAlign w:val="bottom"/>
              </w:tcPr>
            </w:tcPrChange>
          </w:tcPr>
          <w:p w:rsidR="002C16EF" w:rsidDel="006C1D3A" w:rsidRDefault="002C16EF" w:rsidP="002C16EF">
            <w:pPr>
              <w:ind w:left="100"/>
              <w:rPr>
                <w:del w:id="609" w:author="Thiago Ávila" w:date="2018-02-22T14:29:00Z"/>
                <w:sz w:val="20"/>
                <w:szCs w:val="20"/>
              </w:rPr>
              <w:pPrChange w:id="610" w:author="Thiago Ávila" w:date="2018-02-22T14:23:00Z">
                <w:pPr>
                  <w:ind w:left="100"/>
                </w:pPr>
              </w:pPrChange>
            </w:pPr>
            <w:del w:id="611" w:author="Thiago Ávila" w:date="2018-02-22T14:23:00Z">
              <w:r w:rsidDel="002C16EF">
                <w:rPr>
                  <w:rFonts w:ascii="Calibri" w:eastAsia="Calibri" w:hAnsi="Calibri" w:cs="Calibri"/>
                  <w:sz w:val="18"/>
                  <w:szCs w:val="18"/>
                </w:rPr>
                <w:delText>Ficha</w:delText>
              </w:r>
            </w:del>
          </w:p>
        </w:tc>
        <w:tc>
          <w:tcPr>
            <w:tcW w:w="1703" w:type="dxa"/>
            <w:vAlign w:val="bottom"/>
            <w:tcPrChange w:id="612" w:author="Thiago Ávila" w:date="2018-02-22T14:29:00Z">
              <w:tcPr>
                <w:tcW w:w="1717" w:type="dxa"/>
                <w:vAlign w:val="bottom"/>
              </w:tcPr>
            </w:tcPrChange>
          </w:tcPr>
          <w:p w:rsidR="002C16EF" w:rsidDel="006C1D3A" w:rsidRDefault="002C16EF">
            <w:pPr>
              <w:rPr>
                <w:del w:id="613" w:author="Thiago Ávila" w:date="2018-02-22T14:29:00Z"/>
                <w:sz w:val="19"/>
                <w:szCs w:val="19"/>
              </w:rPr>
            </w:pPr>
          </w:p>
        </w:tc>
      </w:tr>
      <w:tr w:rsidR="006C1D3A" w:rsidDel="006C1D3A" w:rsidTr="006C1D3A">
        <w:trPr>
          <w:gridAfter w:val="1"/>
          <w:wAfter w:w="13" w:type="dxa"/>
          <w:trHeight w:val="218"/>
          <w:del w:id="614" w:author="Thiago Ávila" w:date="2018-02-22T14:29:00Z"/>
          <w:trPrChange w:id="615" w:author="Thiago Ávila" w:date="2018-02-22T14:29:00Z">
            <w:trPr>
              <w:trHeight w:val="218"/>
            </w:trPr>
          </w:trPrChange>
        </w:trPr>
        <w:tc>
          <w:tcPr>
            <w:tcW w:w="1095" w:type="dxa"/>
            <w:vAlign w:val="bottom"/>
            <w:tcPrChange w:id="616" w:author="Thiago Ávila" w:date="2018-02-22T14:29:00Z">
              <w:tcPr>
                <w:tcW w:w="1100" w:type="dxa"/>
                <w:vAlign w:val="bottom"/>
              </w:tcPr>
            </w:tcPrChange>
          </w:tcPr>
          <w:p w:rsidR="002C16EF" w:rsidDel="006C1D3A" w:rsidRDefault="002C16EF">
            <w:pPr>
              <w:rPr>
                <w:del w:id="617" w:author="Thiago Ávila" w:date="2018-02-22T14:29:00Z"/>
                <w:sz w:val="18"/>
                <w:szCs w:val="18"/>
              </w:rPr>
            </w:pPr>
          </w:p>
        </w:tc>
        <w:tc>
          <w:tcPr>
            <w:tcW w:w="853" w:type="dxa"/>
            <w:vAlign w:val="bottom"/>
            <w:tcPrChange w:id="618" w:author="Thiago Ávila" w:date="2018-02-22T14:29:00Z">
              <w:tcPr>
                <w:tcW w:w="857" w:type="dxa"/>
                <w:vAlign w:val="bottom"/>
              </w:tcPr>
            </w:tcPrChange>
          </w:tcPr>
          <w:p w:rsidR="002C16EF" w:rsidDel="006C1D3A" w:rsidRDefault="002C16EF">
            <w:pPr>
              <w:spacing w:line="218" w:lineRule="exact"/>
              <w:ind w:left="100"/>
              <w:rPr>
                <w:del w:id="619" w:author="Thiago Ávila" w:date="2018-02-22T14:29:00Z"/>
                <w:sz w:val="20"/>
                <w:szCs w:val="20"/>
              </w:rPr>
            </w:pPr>
            <w:del w:id="620" w:author="Thiago Ávila" w:date="2018-02-22T14:23:00Z">
              <w:r w:rsidDel="002C16EF">
                <w:rPr>
                  <w:rFonts w:ascii="Calibri" w:eastAsia="Calibri" w:hAnsi="Calibri" w:cs="Calibri"/>
                  <w:sz w:val="18"/>
                  <w:szCs w:val="18"/>
                </w:rPr>
                <w:delText>Cidadã</w:delText>
              </w:r>
            </w:del>
          </w:p>
        </w:tc>
        <w:tc>
          <w:tcPr>
            <w:tcW w:w="1156" w:type="dxa"/>
            <w:vAlign w:val="bottom"/>
            <w:tcPrChange w:id="621" w:author="Thiago Ávila" w:date="2018-02-22T14:29:00Z">
              <w:tcPr>
                <w:tcW w:w="760" w:type="dxa"/>
                <w:vAlign w:val="bottom"/>
              </w:tcPr>
            </w:tcPrChange>
          </w:tcPr>
          <w:p w:rsidR="002C16EF" w:rsidDel="006C1D3A" w:rsidRDefault="002C16EF">
            <w:pPr>
              <w:rPr>
                <w:del w:id="622" w:author="Thiago Ávila" w:date="2018-02-22T14:29:00Z"/>
                <w:sz w:val="18"/>
                <w:szCs w:val="18"/>
              </w:rPr>
            </w:pPr>
          </w:p>
        </w:tc>
        <w:tc>
          <w:tcPr>
            <w:tcW w:w="30" w:type="dxa"/>
            <w:vAlign w:val="bottom"/>
            <w:tcPrChange w:id="623" w:author="Thiago Ávila" w:date="2018-02-22T14:29:00Z">
              <w:tcPr>
                <w:tcW w:w="40" w:type="dxa"/>
                <w:vAlign w:val="bottom"/>
              </w:tcPr>
            </w:tcPrChange>
          </w:tcPr>
          <w:p w:rsidR="002C16EF" w:rsidDel="006C1D3A" w:rsidRDefault="002C16EF">
            <w:pPr>
              <w:rPr>
                <w:del w:id="624" w:author="Thiago Ávila" w:date="2018-02-22T14:29:00Z"/>
                <w:sz w:val="18"/>
                <w:szCs w:val="18"/>
              </w:rPr>
            </w:pPr>
          </w:p>
        </w:tc>
        <w:tc>
          <w:tcPr>
            <w:tcW w:w="1254" w:type="dxa"/>
            <w:vAlign w:val="bottom"/>
            <w:tcPrChange w:id="625" w:author="Thiago Ávila" w:date="2018-02-22T14:29:00Z">
              <w:tcPr>
                <w:tcW w:w="1634" w:type="dxa"/>
                <w:vAlign w:val="bottom"/>
              </w:tcPr>
            </w:tcPrChange>
          </w:tcPr>
          <w:p w:rsidR="002C16EF" w:rsidDel="006C1D3A" w:rsidRDefault="002C16EF">
            <w:pPr>
              <w:spacing w:line="218" w:lineRule="exact"/>
              <w:ind w:left="80"/>
              <w:rPr>
                <w:del w:id="626" w:author="Thiago Ávila" w:date="2018-02-22T14:29:00Z"/>
                <w:sz w:val="20"/>
                <w:szCs w:val="20"/>
              </w:rPr>
            </w:pPr>
            <w:del w:id="627" w:author="Thiago Ávila" w:date="2018-02-22T14:23:00Z">
              <w:r w:rsidDel="002C16EF">
                <w:rPr>
                  <w:rFonts w:ascii="Calibri" w:eastAsia="Calibri" w:hAnsi="Calibri" w:cs="Calibri"/>
                  <w:sz w:val="18"/>
                  <w:szCs w:val="18"/>
                </w:rPr>
                <w:delText>Consumidor</w:delText>
              </w:r>
            </w:del>
          </w:p>
        </w:tc>
        <w:tc>
          <w:tcPr>
            <w:tcW w:w="1276" w:type="dxa"/>
            <w:vAlign w:val="bottom"/>
            <w:tcPrChange w:id="628" w:author="Thiago Ávila" w:date="2018-02-22T14:29:00Z">
              <w:tcPr>
                <w:tcW w:w="1276" w:type="dxa"/>
                <w:vAlign w:val="bottom"/>
              </w:tcPr>
            </w:tcPrChange>
          </w:tcPr>
          <w:p w:rsidR="002C16EF" w:rsidDel="006C1D3A" w:rsidRDefault="002C16EF">
            <w:pPr>
              <w:rPr>
                <w:del w:id="629" w:author="Thiago Ávila" w:date="2018-02-22T14:29:00Z"/>
                <w:sz w:val="18"/>
                <w:szCs w:val="18"/>
              </w:rPr>
            </w:pPr>
          </w:p>
        </w:tc>
        <w:tc>
          <w:tcPr>
            <w:tcW w:w="1277" w:type="dxa"/>
            <w:vAlign w:val="bottom"/>
            <w:tcPrChange w:id="630" w:author="Thiago Ávila" w:date="2018-02-22T14:29:00Z">
              <w:tcPr>
                <w:tcW w:w="1276" w:type="dxa"/>
                <w:vAlign w:val="bottom"/>
              </w:tcPr>
            </w:tcPrChange>
          </w:tcPr>
          <w:p w:rsidR="002C16EF" w:rsidDel="006C1D3A" w:rsidRDefault="002C16EF">
            <w:pPr>
              <w:spacing w:line="218" w:lineRule="exact"/>
              <w:ind w:left="100"/>
              <w:rPr>
                <w:del w:id="631" w:author="Thiago Ávila" w:date="2018-02-22T14:29:00Z"/>
                <w:sz w:val="20"/>
                <w:szCs w:val="20"/>
              </w:rPr>
            </w:pPr>
            <w:del w:id="632" w:author="Thiago Ávila" w:date="2018-02-22T14:23:00Z">
              <w:r w:rsidDel="002C16EF">
                <w:rPr>
                  <w:rFonts w:ascii="Calibri" w:eastAsia="Calibri" w:hAnsi="Calibri" w:cs="Calibri"/>
                  <w:sz w:val="18"/>
                  <w:szCs w:val="18"/>
                </w:rPr>
                <w:delText>Funcional</w:delText>
              </w:r>
            </w:del>
          </w:p>
        </w:tc>
        <w:tc>
          <w:tcPr>
            <w:tcW w:w="1703" w:type="dxa"/>
            <w:vAlign w:val="bottom"/>
            <w:tcPrChange w:id="633" w:author="Thiago Ávila" w:date="2018-02-22T14:29:00Z">
              <w:tcPr>
                <w:tcW w:w="1717" w:type="dxa"/>
                <w:vAlign w:val="bottom"/>
              </w:tcPr>
            </w:tcPrChange>
          </w:tcPr>
          <w:p w:rsidR="002C16EF" w:rsidDel="006C1D3A" w:rsidRDefault="002C16EF">
            <w:pPr>
              <w:rPr>
                <w:del w:id="634" w:author="Thiago Ávila" w:date="2018-02-22T14:29:00Z"/>
                <w:sz w:val="18"/>
                <w:szCs w:val="18"/>
              </w:rPr>
            </w:pPr>
          </w:p>
        </w:tc>
      </w:tr>
      <w:tr w:rsidR="006C1D3A" w:rsidDel="006C1D3A" w:rsidTr="006C1D3A">
        <w:trPr>
          <w:gridAfter w:val="1"/>
          <w:wAfter w:w="13" w:type="dxa"/>
          <w:trHeight w:val="224"/>
          <w:del w:id="635" w:author="Thiago Ávila" w:date="2018-02-22T14:29:00Z"/>
          <w:trPrChange w:id="636" w:author="Thiago Ávila" w:date="2018-02-22T14:29:00Z">
            <w:trPr>
              <w:trHeight w:val="224"/>
            </w:trPr>
          </w:trPrChange>
        </w:trPr>
        <w:tc>
          <w:tcPr>
            <w:tcW w:w="1095" w:type="dxa"/>
            <w:vAlign w:val="bottom"/>
            <w:tcPrChange w:id="637" w:author="Thiago Ávila" w:date="2018-02-22T14:29:00Z">
              <w:tcPr>
                <w:tcW w:w="1100" w:type="dxa"/>
                <w:vAlign w:val="bottom"/>
              </w:tcPr>
            </w:tcPrChange>
          </w:tcPr>
          <w:p w:rsidR="002C16EF" w:rsidDel="006C1D3A" w:rsidRDefault="002C16EF">
            <w:pPr>
              <w:rPr>
                <w:del w:id="638" w:author="Thiago Ávila" w:date="2018-02-22T14:29:00Z"/>
                <w:sz w:val="19"/>
                <w:szCs w:val="19"/>
              </w:rPr>
            </w:pPr>
          </w:p>
        </w:tc>
        <w:tc>
          <w:tcPr>
            <w:tcW w:w="853" w:type="dxa"/>
            <w:vAlign w:val="bottom"/>
            <w:tcPrChange w:id="639" w:author="Thiago Ávila" w:date="2018-02-22T14:29:00Z">
              <w:tcPr>
                <w:tcW w:w="857" w:type="dxa"/>
                <w:vAlign w:val="bottom"/>
              </w:tcPr>
            </w:tcPrChange>
          </w:tcPr>
          <w:p w:rsidR="002C16EF" w:rsidDel="006C1D3A" w:rsidRDefault="002C16EF">
            <w:pPr>
              <w:rPr>
                <w:del w:id="640" w:author="Thiago Ávila" w:date="2018-02-22T14:29:00Z"/>
                <w:sz w:val="19"/>
                <w:szCs w:val="19"/>
              </w:rPr>
            </w:pPr>
          </w:p>
        </w:tc>
        <w:tc>
          <w:tcPr>
            <w:tcW w:w="1156" w:type="dxa"/>
            <w:vAlign w:val="bottom"/>
            <w:tcPrChange w:id="641" w:author="Thiago Ávila" w:date="2018-02-22T14:29:00Z">
              <w:tcPr>
                <w:tcW w:w="760" w:type="dxa"/>
                <w:vAlign w:val="bottom"/>
              </w:tcPr>
            </w:tcPrChange>
          </w:tcPr>
          <w:p w:rsidR="002C16EF" w:rsidDel="006C1D3A" w:rsidRDefault="002C16EF">
            <w:pPr>
              <w:rPr>
                <w:del w:id="642" w:author="Thiago Ávila" w:date="2018-02-22T14:29:00Z"/>
                <w:sz w:val="19"/>
                <w:szCs w:val="19"/>
              </w:rPr>
            </w:pPr>
          </w:p>
        </w:tc>
        <w:tc>
          <w:tcPr>
            <w:tcW w:w="30" w:type="dxa"/>
            <w:vAlign w:val="bottom"/>
            <w:tcPrChange w:id="643" w:author="Thiago Ávila" w:date="2018-02-22T14:29:00Z">
              <w:tcPr>
                <w:tcW w:w="40" w:type="dxa"/>
                <w:vAlign w:val="bottom"/>
              </w:tcPr>
            </w:tcPrChange>
          </w:tcPr>
          <w:p w:rsidR="002C16EF" w:rsidDel="006C1D3A" w:rsidRDefault="002C16EF">
            <w:pPr>
              <w:rPr>
                <w:del w:id="644" w:author="Thiago Ávila" w:date="2018-02-22T14:29:00Z"/>
                <w:sz w:val="19"/>
                <w:szCs w:val="19"/>
              </w:rPr>
            </w:pPr>
          </w:p>
        </w:tc>
        <w:tc>
          <w:tcPr>
            <w:tcW w:w="1254" w:type="dxa"/>
            <w:vAlign w:val="bottom"/>
            <w:tcPrChange w:id="645" w:author="Thiago Ávila" w:date="2018-02-22T14:29:00Z">
              <w:tcPr>
                <w:tcW w:w="1634" w:type="dxa"/>
                <w:vAlign w:val="bottom"/>
              </w:tcPr>
            </w:tcPrChange>
          </w:tcPr>
          <w:p w:rsidR="002C16EF" w:rsidDel="006C1D3A" w:rsidRDefault="002C16EF">
            <w:pPr>
              <w:ind w:left="80"/>
              <w:rPr>
                <w:del w:id="646" w:author="Thiago Ávila" w:date="2018-02-22T14:29:00Z"/>
                <w:sz w:val="20"/>
                <w:szCs w:val="20"/>
              </w:rPr>
            </w:pPr>
            <w:del w:id="647" w:author="Thiago Ávila" w:date="2018-02-22T14:23:00Z">
              <w:r w:rsidDel="002C16EF">
                <w:rPr>
                  <w:rFonts w:ascii="Calibri" w:eastAsia="Calibri" w:hAnsi="Calibri" w:cs="Calibri"/>
                  <w:sz w:val="18"/>
                  <w:szCs w:val="18"/>
                </w:rPr>
                <w:delText>Eletrônica</w:delText>
              </w:r>
            </w:del>
          </w:p>
        </w:tc>
        <w:tc>
          <w:tcPr>
            <w:tcW w:w="1276" w:type="dxa"/>
            <w:vAlign w:val="bottom"/>
            <w:tcPrChange w:id="648" w:author="Thiago Ávila" w:date="2018-02-22T14:29:00Z">
              <w:tcPr>
                <w:tcW w:w="1276" w:type="dxa"/>
                <w:vAlign w:val="bottom"/>
              </w:tcPr>
            </w:tcPrChange>
          </w:tcPr>
          <w:p w:rsidR="002C16EF" w:rsidDel="006C1D3A" w:rsidRDefault="002C16EF">
            <w:pPr>
              <w:rPr>
                <w:del w:id="649" w:author="Thiago Ávila" w:date="2018-02-22T14:29:00Z"/>
                <w:sz w:val="19"/>
                <w:szCs w:val="19"/>
              </w:rPr>
            </w:pPr>
          </w:p>
        </w:tc>
        <w:tc>
          <w:tcPr>
            <w:tcW w:w="1277" w:type="dxa"/>
            <w:vAlign w:val="bottom"/>
            <w:tcPrChange w:id="650" w:author="Thiago Ávila" w:date="2018-02-22T14:29:00Z">
              <w:tcPr>
                <w:tcW w:w="1276" w:type="dxa"/>
                <w:vAlign w:val="bottom"/>
              </w:tcPr>
            </w:tcPrChange>
          </w:tcPr>
          <w:p w:rsidR="002C16EF" w:rsidDel="006C1D3A" w:rsidRDefault="002C16EF">
            <w:pPr>
              <w:rPr>
                <w:del w:id="651" w:author="Thiago Ávila" w:date="2018-02-22T14:29:00Z"/>
                <w:sz w:val="19"/>
                <w:szCs w:val="19"/>
              </w:rPr>
            </w:pPr>
          </w:p>
        </w:tc>
        <w:tc>
          <w:tcPr>
            <w:tcW w:w="1703" w:type="dxa"/>
            <w:vAlign w:val="bottom"/>
            <w:tcPrChange w:id="652" w:author="Thiago Ávila" w:date="2018-02-22T14:29:00Z">
              <w:tcPr>
                <w:tcW w:w="1717" w:type="dxa"/>
                <w:vAlign w:val="bottom"/>
              </w:tcPr>
            </w:tcPrChange>
          </w:tcPr>
          <w:p w:rsidR="002C16EF" w:rsidDel="006C1D3A" w:rsidRDefault="002C16EF">
            <w:pPr>
              <w:rPr>
                <w:del w:id="653" w:author="Thiago Ávila" w:date="2018-02-22T14:29:00Z"/>
                <w:sz w:val="19"/>
                <w:szCs w:val="19"/>
              </w:rPr>
            </w:pPr>
          </w:p>
        </w:tc>
      </w:tr>
      <w:tr w:rsidR="006C1D3A" w:rsidTr="006C1D3A">
        <w:trPr>
          <w:gridAfter w:val="1"/>
          <w:wAfter w:w="13" w:type="dxa"/>
          <w:trHeight w:val="209"/>
          <w:trPrChange w:id="654" w:author="Thiago Ávila" w:date="2018-02-22T14:29:00Z">
            <w:trPr>
              <w:trHeight w:val="209"/>
            </w:trPr>
          </w:trPrChange>
        </w:trPr>
        <w:tc>
          <w:tcPr>
            <w:tcW w:w="1095" w:type="dxa"/>
            <w:vAlign w:val="bottom"/>
            <w:tcPrChange w:id="655" w:author="Thiago Ávila" w:date="2018-02-22T14:29:00Z">
              <w:tcPr>
                <w:tcW w:w="1100" w:type="dxa"/>
                <w:vAlign w:val="bottom"/>
              </w:tcPr>
            </w:tcPrChange>
          </w:tcPr>
          <w:p w:rsidR="002C16EF" w:rsidRDefault="002C16EF">
            <w:pPr>
              <w:spacing w:line="20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Equipe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  <w:proofErr w:type="gramEnd"/>
          </w:p>
        </w:tc>
        <w:tc>
          <w:tcPr>
            <w:tcW w:w="853" w:type="dxa"/>
            <w:vAlign w:val="bottom"/>
            <w:tcPrChange w:id="656" w:author="Thiago Ávila" w:date="2018-02-22T14:29:00Z">
              <w:tcPr>
                <w:tcW w:w="857" w:type="dxa"/>
                <w:vAlign w:val="bottom"/>
              </w:tcPr>
            </w:tcPrChange>
          </w:tcPr>
          <w:p w:rsidR="002C16EF" w:rsidRDefault="002C16EF">
            <w:pPr>
              <w:spacing w:line="20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34,20</w:t>
            </w:r>
          </w:p>
        </w:tc>
        <w:tc>
          <w:tcPr>
            <w:tcW w:w="1156" w:type="dxa"/>
            <w:vAlign w:val="bottom"/>
            <w:tcPrChange w:id="657" w:author="Thiago Ávila" w:date="2018-02-22T14:29:00Z">
              <w:tcPr>
                <w:tcW w:w="760" w:type="dxa"/>
                <w:vAlign w:val="bottom"/>
              </w:tcPr>
            </w:tcPrChange>
          </w:tcPr>
          <w:p w:rsidR="002C16EF" w:rsidRDefault="002C16EF">
            <w:pPr>
              <w:spacing w:line="20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0,00</w:t>
            </w:r>
          </w:p>
        </w:tc>
        <w:tc>
          <w:tcPr>
            <w:tcW w:w="30" w:type="dxa"/>
            <w:vAlign w:val="bottom"/>
            <w:tcPrChange w:id="658" w:author="Thiago Ávila" w:date="2018-02-22T14:29:00Z">
              <w:tcPr>
                <w:tcW w:w="40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bottom"/>
            <w:tcPrChange w:id="659" w:author="Thiago Ávila" w:date="2018-02-22T14:29:00Z">
              <w:tcPr>
                <w:tcW w:w="1634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  <w:tcPrChange w:id="660" w:author="Thiago Ávila" w:date="2018-02-22T14:29:00Z">
              <w:tcPr>
                <w:tcW w:w="1276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  <w:vAlign w:val="bottom"/>
            <w:tcPrChange w:id="661" w:author="Thiago Ávila" w:date="2018-02-22T14:29:00Z">
              <w:tcPr>
                <w:tcW w:w="1276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703" w:type="dxa"/>
            <w:vAlign w:val="bottom"/>
            <w:tcPrChange w:id="662" w:author="Thiago Ávila" w:date="2018-02-22T14:29:00Z">
              <w:tcPr>
                <w:tcW w:w="1717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</w:tr>
      <w:tr w:rsidR="006C1D3A" w:rsidTr="006C1D3A">
        <w:trPr>
          <w:gridAfter w:val="1"/>
          <w:wAfter w:w="13" w:type="dxa"/>
          <w:trHeight w:val="209"/>
          <w:trPrChange w:id="663" w:author="Thiago Ávila" w:date="2018-02-22T14:29:00Z">
            <w:trPr>
              <w:trHeight w:val="209"/>
            </w:trPr>
          </w:trPrChange>
        </w:trPr>
        <w:tc>
          <w:tcPr>
            <w:tcW w:w="1095" w:type="dxa"/>
            <w:vAlign w:val="bottom"/>
            <w:tcPrChange w:id="664" w:author="Thiago Ávila" w:date="2018-02-22T14:29:00Z">
              <w:tcPr>
                <w:tcW w:w="1100" w:type="dxa"/>
                <w:vAlign w:val="bottom"/>
              </w:tcPr>
            </w:tcPrChange>
          </w:tcPr>
          <w:p w:rsidR="002C16EF" w:rsidRDefault="002C16EF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Equipe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2</w:t>
            </w:r>
            <w:proofErr w:type="gramEnd"/>
          </w:p>
        </w:tc>
        <w:tc>
          <w:tcPr>
            <w:tcW w:w="853" w:type="dxa"/>
            <w:vAlign w:val="bottom"/>
            <w:tcPrChange w:id="665" w:author="Thiago Ávila" w:date="2018-02-22T14:29:00Z">
              <w:tcPr>
                <w:tcW w:w="857" w:type="dxa"/>
                <w:vAlign w:val="bottom"/>
              </w:tcPr>
            </w:tcPrChange>
          </w:tcPr>
          <w:p w:rsidR="002C16EF" w:rsidRDefault="002C16EF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36,80</w:t>
            </w:r>
          </w:p>
        </w:tc>
        <w:tc>
          <w:tcPr>
            <w:tcW w:w="1156" w:type="dxa"/>
            <w:vAlign w:val="bottom"/>
            <w:tcPrChange w:id="666" w:author="Thiago Ávila" w:date="2018-02-22T14:29:00Z">
              <w:tcPr>
                <w:tcW w:w="760" w:type="dxa"/>
                <w:vAlign w:val="bottom"/>
              </w:tcPr>
            </w:tcPrChange>
          </w:tcPr>
          <w:p w:rsidR="002C16EF" w:rsidRDefault="002C16EF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0,00</w:t>
            </w:r>
          </w:p>
        </w:tc>
        <w:tc>
          <w:tcPr>
            <w:tcW w:w="30" w:type="dxa"/>
            <w:vAlign w:val="bottom"/>
            <w:tcPrChange w:id="667" w:author="Thiago Ávila" w:date="2018-02-22T14:29:00Z">
              <w:tcPr>
                <w:tcW w:w="40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bottom"/>
            <w:tcPrChange w:id="668" w:author="Thiago Ávila" w:date="2018-02-22T14:29:00Z">
              <w:tcPr>
                <w:tcW w:w="1634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  <w:tcPrChange w:id="669" w:author="Thiago Ávila" w:date="2018-02-22T14:29:00Z">
              <w:tcPr>
                <w:tcW w:w="1276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  <w:vAlign w:val="bottom"/>
            <w:tcPrChange w:id="670" w:author="Thiago Ávila" w:date="2018-02-22T14:29:00Z">
              <w:tcPr>
                <w:tcW w:w="1276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703" w:type="dxa"/>
            <w:vAlign w:val="bottom"/>
            <w:tcPrChange w:id="671" w:author="Thiago Ávila" w:date="2018-02-22T14:29:00Z">
              <w:tcPr>
                <w:tcW w:w="1717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</w:tr>
      <w:tr w:rsidR="006C1D3A" w:rsidTr="006C1D3A">
        <w:trPr>
          <w:gridAfter w:val="1"/>
          <w:wAfter w:w="13" w:type="dxa"/>
          <w:trHeight w:val="210"/>
          <w:trPrChange w:id="672" w:author="Thiago Ávila" w:date="2018-02-22T14:29:00Z">
            <w:trPr>
              <w:trHeight w:val="210"/>
            </w:trPr>
          </w:trPrChange>
        </w:trPr>
        <w:tc>
          <w:tcPr>
            <w:tcW w:w="1095" w:type="dxa"/>
            <w:vAlign w:val="bottom"/>
            <w:tcPrChange w:id="673" w:author="Thiago Ávila" w:date="2018-02-22T14:29:00Z">
              <w:tcPr>
                <w:tcW w:w="1100" w:type="dxa"/>
                <w:vAlign w:val="bottom"/>
              </w:tcPr>
            </w:tcPrChange>
          </w:tcPr>
          <w:p w:rsidR="002C16EF" w:rsidRDefault="002C16EF">
            <w:pPr>
              <w:spacing w:line="20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Equipe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3" w:type="dxa"/>
            <w:vAlign w:val="bottom"/>
            <w:tcPrChange w:id="674" w:author="Thiago Ávila" w:date="2018-02-22T14:29:00Z">
              <w:tcPr>
                <w:tcW w:w="857" w:type="dxa"/>
                <w:vAlign w:val="bottom"/>
              </w:tcPr>
            </w:tcPrChange>
          </w:tcPr>
          <w:p w:rsidR="002C16EF" w:rsidRDefault="002C16EF">
            <w:pPr>
              <w:spacing w:line="20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35,15</w:t>
            </w:r>
          </w:p>
        </w:tc>
        <w:tc>
          <w:tcPr>
            <w:tcW w:w="1156" w:type="dxa"/>
            <w:vAlign w:val="bottom"/>
            <w:tcPrChange w:id="675" w:author="Thiago Ávila" w:date="2018-02-22T14:29:00Z">
              <w:tcPr>
                <w:tcW w:w="760" w:type="dxa"/>
                <w:vAlign w:val="bottom"/>
              </w:tcPr>
            </w:tcPrChange>
          </w:tcPr>
          <w:p w:rsidR="002C16EF" w:rsidRDefault="002C16EF">
            <w:pPr>
              <w:spacing w:line="20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0,00</w:t>
            </w:r>
          </w:p>
        </w:tc>
        <w:tc>
          <w:tcPr>
            <w:tcW w:w="30" w:type="dxa"/>
            <w:vAlign w:val="bottom"/>
            <w:tcPrChange w:id="676" w:author="Thiago Ávila" w:date="2018-02-22T14:29:00Z">
              <w:tcPr>
                <w:tcW w:w="40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bottom"/>
            <w:tcPrChange w:id="677" w:author="Thiago Ávila" w:date="2018-02-22T14:29:00Z">
              <w:tcPr>
                <w:tcW w:w="1634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  <w:tcPrChange w:id="678" w:author="Thiago Ávila" w:date="2018-02-22T14:29:00Z">
              <w:tcPr>
                <w:tcW w:w="1276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  <w:vAlign w:val="bottom"/>
            <w:tcPrChange w:id="679" w:author="Thiago Ávila" w:date="2018-02-22T14:29:00Z">
              <w:tcPr>
                <w:tcW w:w="1276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703" w:type="dxa"/>
            <w:vAlign w:val="bottom"/>
            <w:tcPrChange w:id="680" w:author="Thiago Ávila" w:date="2018-02-22T14:29:00Z">
              <w:tcPr>
                <w:tcW w:w="1717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</w:tr>
      <w:tr w:rsidR="006C1D3A" w:rsidTr="006C1D3A">
        <w:trPr>
          <w:gridAfter w:val="1"/>
          <w:wAfter w:w="13" w:type="dxa"/>
          <w:trHeight w:val="210"/>
          <w:trPrChange w:id="681" w:author="Thiago Ávila" w:date="2018-02-22T14:29:00Z">
            <w:trPr>
              <w:trHeight w:val="210"/>
            </w:trPr>
          </w:trPrChange>
        </w:trPr>
        <w:tc>
          <w:tcPr>
            <w:tcW w:w="1095" w:type="dxa"/>
            <w:vAlign w:val="bottom"/>
            <w:tcPrChange w:id="682" w:author="Thiago Ávila" w:date="2018-02-22T14:29:00Z">
              <w:tcPr>
                <w:tcW w:w="1100" w:type="dxa"/>
                <w:vAlign w:val="bottom"/>
              </w:tcPr>
            </w:tcPrChange>
          </w:tcPr>
          <w:p w:rsidR="002C16EF" w:rsidRDefault="002C16EF">
            <w:pPr>
              <w:spacing w:line="20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Equipe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4</w:t>
            </w:r>
            <w:proofErr w:type="gramEnd"/>
          </w:p>
        </w:tc>
        <w:tc>
          <w:tcPr>
            <w:tcW w:w="853" w:type="dxa"/>
            <w:vAlign w:val="bottom"/>
            <w:tcPrChange w:id="683" w:author="Thiago Ávila" w:date="2018-02-22T14:29:00Z">
              <w:tcPr>
                <w:tcW w:w="857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  <w:vAlign w:val="bottom"/>
            <w:tcPrChange w:id="684" w:author="Thiago Ávila" w:date="2018-02-22T14:29:00Z">
              <w:tcPr>
                <w:tcW w:w="760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  <w:tcPrChange w:id="685" w:author="Thiago Ávila" w:date="2018-02-22T14:29:00Z">
              <w:tcPr>
                <w:tcW w:w="40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bottom"/>
            <w:tcPrChange w:id="686" w:author="Thiago Ávila" w:date="2018-02-22T14:29:00Z">
              <w:tcPr>
                <w:tcW w:w="1634" w:type="dxa"/>
                <w:vAlign w:val="bottom"/>
              </w:tcPr>
            </w:tcPrChange>
          </w:tcPr>
          <w:p w:rsidR="002C16EF" w:rsidRDefault="002C16EF">
            <w:pPr>
              <w:spacing w:line="20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39,50</w:t>
            </w:r>
          </w:p>
        </w:tc>
        <w:tc>
          <w:tcPr>
            <w:tcW w:w="1276" w:type="dxa"/>
            <w:vAlign w:val="bottom"/>
            <w:tcPrChange w:id="687" w:author="Thiago Ávila" w:date="2018-02-22T14:29:00Z">
              <w:tcPr>
                <w:tcW w:w="1276" w:type="dxa"/>
                <w:vAlign w:val="bottom"/>
              </w:tcPr>
            </w:tcPrChange>
          </w:tcPr>
          <w:p w:rsidR="002C16EF" w:rsidRDefault="002C16EF">
            <w:pPr>
              <w:spacing w:line="20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1,00</w:t>
            </w:r>
          </w:p>
        </w:tc>
        <w:tc>
          <w:tcPr>
            <w:tcW w:w="1277" w:type="dxa"/>
            <w:vAlign w:val="bottom"/>
            <w:tcPrChange w:id="688" w:author="Thiago Ávila" w:date="2018-02-22T14:29:00Z">
              <w:tcPr>
                <w:tcW w:w="1276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703" w:type="dxa"/>
            <w:vAlign w:val="bottom"/>
            <w:tcPrChange w:id="689" w:author="Thiago Ávila" w:date="2018-02-22T14:29:00Z">
              <w:tcPr>
                <w:tcW w:w="1717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</w:tr>
      <w:tr w:rsidR="006C1D3A" w:rsidTr="006C1D3A">
        <w:trPr>
          <w:gridAfter w:val="1"/>
          <w:wAfter w:w="13" w:type="dxa"/>
          <w:trHeight w:val="210"/>
          <w:trPrChange w:id="690" w:author="Thiago Ávila" w:date="2018-02-22T14:29:00Z">
            <w:trPr>
              <w:trHeight w:val="210"/>
            </w:trPr>
          </w:trPrChange>
        </w:trPr>
        <w:tc>
          <w:tcPr>
            <w:tcW w:w="1095" w:type="dxa"/>
            <w:vAlign w:val="bottom"/>
            <w:tcPrChange w:id="691" w:author="Thiago Ávila" w:date="2018-02-22T14:29:00Z">
              <w:tcPr>
                <w:tcW w:w="1100" w:type="dxa"/>
                <w:vAlign w:val="bottom"/>
              </w:tcPr>
            </w:tcPrChange>
          </w:tcPr>
          <w:p w:rsidR="002C16EF" w:rsidRDefault="002C16EF">
            <w:pPr>
              <w:spacing w:line="208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Equipe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  <w:proofErr w:type="gramEnd"/>
          </w:p>
        </w:tc>
        <w:tc>
          <w:tcPr>
            <w:tcW w:w="853" w:type="dxa"/>
            <w:vAlign w:val="bottom"/>
            <w:tcPrChange w:id="692" w:author="Thiago Ávila" w:date="2018-02-22T14:29:00Z">
              <w:tcPr>
                <w:tcW w:w="857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  <w:vAlign w:val="bottom"/>
            <w:tcPrChange w:id="693" w:author="Thiago Ávila" w:date="2018-02-22T14:29:00Z">
              <w:tcPr>
                <w:tcW w:w="760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  <w:tcPrChange w:id="694" w:author="Thiago Ávila" w:date="2018-02-22T14:29:00Z">
              <w:tcPr>
                <w:tcW w:w="40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bottom"/>
            <w:tcPrChange w:id="695" w:author="Thiago Ávila" w:date="2018-02-22T14:29:00Z">
              <w:tcPr>
                <w:tcW w:w="1634" w:type="dxa"/>
                <w:vAlign w:val="bottom"/>
              </w:tcPr>
            </w:tcPrChange>
          </w:tcPr>
          <w:p w:rsidR="002C16EF" w:rsidRDefault="002C16EF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34,35</w:t>
            </w:r>
          </w:p>
        </w:tc>
        <w:tc>
          <w:tcPr>
            <w:tcW w:w="1276" w:type="dxa"/>
            <w:vAlign w:val="bottom"/>
            <w:tcPrChange w:id="696" w:author="Thiago Ávila" w:date="2018-02-22T14:29:00Z">
              <w:tcPr>
                <w:tcW w:w="1276" w:type="dxa"/>
                <w:vAlign w:val="bottom"/>
              </w:tcPr>
            </w:tcPrChange>
          </w:tcPr>
          <w:p w:rsidR="002C16EF" w:rsidRDefault="002C16EF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0,00</w:t>
            </w:r>
          </w:p>
        </w:tc>
        <w:tc>
          <w:tcPr>
            <w:tcW w:w="1277" w:type="dxa"/>
            <w:vAlign w:val="bottom"/>
            <w:tcPrChange w:id="697" w:author="Thiago Ávila" w:date="2018-02-22T14:29:00Z">
              <w:tcPr>
                <w:tcW w:w="1276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703" w:type="dxa"/>
            <w:vAlign w:val="bottom"/>
            <w:tcPrChange w:id="698" w:author="Thiago Ávila" w:date="2018-02-22T14:29:00Z">
              <w:tcPr>
                <w:tcW w:w="1717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</w:tr>
      <w:tr w:rsidR="006C1D3A" w:rsidTr="006C1D3A">
        <w:trPr>
          <w:gridAfter w:val="1"/>
          <w:wAfter w:w="13" w:type="dxa"/>
          <w:trHeight w:val="209"/>
          <w:trPrChange w:id="699" w:author="Thiago Ávila" w:date="2018-02-22T14:29:00Z">
            <w:trPr>
              <w:trHeight w:val="209"/>
            </w:trPr>
          </w:trPrChange>
        </w:trPr>
        <w:tc>
          <w:tcPr>
            <w:tcW w:w="1095" w:type="dxa"/>
            <w:vAlign w:val="bottom"/>
            <w:tcPrChange w:id="700" w:author="Thiago Ávila" w:date="2018-02-22T14:29:00Z">
              <w:tcPr>
                <w:tcW w:w="1100" w:type="dxa"/>
                <w:vAlign w:val="bottom"/>
              </w:tcPr>
            </w:tcPrChange>
          </w:tcPr>
          <w:p w:rsidR="002C16EF" w:rsidRDefault="002C16EF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Equipe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6</w:t>
            </w:r>
            <w:proofErr w:type="gramEnd"/>
          </w:p>
        </w:tc>
        <w:tc>
          <w:tcPr>
            <w:tcW w:w="853" w:type="dxa"/>
            <w:vAlign w:val="bottom"/>
            <w:tcPrChange w:id="701" w:author="Thiago Ávila" w:date="2018-02-22T14:29:00Z">
              <w:tcPr>
                <w:tcW w:w="857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  <w:vAlign w:val="bottom"/>
            <w:tcPrChange w:id="702" w:author="Thiago Ávila" w:date="2018-02-22T14:29:00Z">
              <w:tcPr>
                <w:tcW w:w="760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  <w:tcPrChange w:id="703" w:author="Thiago Ávila" w:date="2018-02-22T14:29:00Z">
              <w:tcPr>
                <w:tcW w:w="40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bottom"/>
            <w:tcPrChange w:id="704" w:author="Thiago Ávila" w:date="2018-02-22T14:29:00Z">
              <w:tcPr>
                <w:tcW w:w="1634" w:type="dxa"/>
                <w:vAlign w:val="bottom"/>
              </w:tcPr>
            </w:tcPrChange>
          </w:tcPr>
          <w:p w:rsidR="002C16EF" w:rsidRDefault="002C16EF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38,87</w:t>
            </w:r>
          </w:p>
        </w:tc>
        <w:tc>
          <w:tcPr>
            <w:tcW w:w="1276" w:type="dxa"/>
            <w:vAlign w:val="bottom"/>
            <w:tcPrChange w:id="705" w:author="Thiago Ávila" w:date="2018-02-22T14:29:00Z">
              <w:tcPr>
                <w:tcW w:w="1276" w:type="dxa"/>
                <w:vAlign w:val="bottom"/>
              </w:tcPr>
            </w:tcPrChange>
          </w:tcPr>
          <w:p w:rsidR="002C16EF" w:rsidRDefault="002C16EF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0,00</w:t>
            </w:r>
          </w:p>
        </w:tc>
        <w:tc>
          <w:tcPr>
            <w:tcW w:w="1277" w:type="dxa"/>
            <w:vAlign w:val="bottom"/>
            <w:tcPrChange w:id="706" w:author="Thiago Ávila" w:date="2018-02-22T14:29:00Z">
              <w:tcPr>
                <w:tcW w:w="1276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703" w:type="dxa"/>
            <w:vAlign w:val="bottom"/>
            <w:tcPrChange w:id="707" w:author="Thiago Ávila" w:date="2018-02-22T14:29:00Z">
              <w:tcPr>
                <w:tcW w:w="1717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</w:tr>
      <w:tr w:rsidR="006C1D3A" w:rsidTr="006C1D3A">
        <w:trPr>
          <w:gridAfter w:val="1"/>
          <w:wAfter w:w="13" w:type="dxa"/>
          <w:trHeight w:val="210"/>
          <w:trPrChange w:id="708" w:author="Thiago Ávila" w:date="2018-02-22T14:29:00Z">
            <w:trPr>
              <w:trHeight w:val="210"/>
            </w:trPr>
          </w:trPrChange>
        </w:trPr>
        <w:tc>
          <w:tcPr>
            <w:tcW w:w="1095" w:type="dxa"/>
            <w:vAlign w:val="bottom"/>
            <w:tcPrChange w:id="709" w:author="Thiago Ávila" w:date="2018-02-22T14:29:00Z">
              <w:tcPr>
                <w:tcW w:w="1100" w:type="dxa"/>
                <w:vAlign w:val="bottom"/>
              </w:tcPr>
            </w:tcPrChange>
          </w:tcPr>
          <w:p w:rsidR="002C16EF" w:rsidRDefault="002C16EF">
            <w:pPr>
              <w:spacing w:line="20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Equipe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7</w:t>
            </w:r>
            <w:proofErr w:type="gramEnd"/>
          </w:p>
        </w:tc>
        <w:tc>
          <w:tcPr>
            <w:tcW w:w="853" w:type="dxa"/>
            <w:vAlign w:val="bottom"/>
            <w:tcPrChange w:id="710" w:author="Thiago Ávila" w:date="2018-02-22T14:29:00Z">
              <w:tcPr>
                <w:tcW w:w="857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  <w:vAlign w:val="bottom"/>
            <w:tcPrChange w:id="711" w:author="Thiago Ávila" w:date="2018-02-22T14:29:00Z">
              <w:tcPr>
                <w:tcW w:w="760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  <w:tcPrChange w:id="712" w:author="Thiago Ávila" w:date="2018-02-22T14:29:00Z">
              <w:tcPr>
                <w:tcW w:w="40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bottom"/>
            <w:tcPrChange w:id="713" w:author="Thiago Ávila" w:date="2018-02-22T14:29:00Z">
              <w:tcPr>
                <w:tcW w:w="1634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  <w:tcPrChange w:id="714" w:author="Thiago Ávila" w:date="2018-02-22T14:29:00Z">
              <w:tcPr>
                <w:tcW w:w="1276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  <w:vAlign w:val="bottom"/>
            <w:tcPrChange w:id="715" w:author="Thiago Ávila" w:date="2018-02-22T14:29:00Z">
              <w:tcPr>
                <w:tcW w:w="1276" w:type="dxa"/>
                <w:vAlign w:val="bottom"/>
              </w:tcPr>
            </w:tcPrChange>
          </w:tcPr>
          <w:p w:rsidR="002C16EF" w:rsidRDefault="002C16EF">
            <w:pPr>
              <w:spacing w:line="20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28,90</w:t>
            </w:r>
          </w:p>
        </w:tc>
        <w:tc>
          <w:tcPr>
            <w:tcW w:w="1703" w:type="dxa"/>
            <w:vAlign w:val="bottom"/>
            <w:tcPrChange w:id="716" w:author="Thiago Ávila" w:date="2018-02-22T14:29:00Z">
              <w:tcPr>
                <w:tcW w:w="1717" w:type="dxa"/>
                <w:vAlign w:val="bottom"/>
              </w:tcPr>
            </w:tcPrChange>
          </w:tcPr>
          <w:p w:rsidR="002C16EF" w:rsidRDefault="002C16EF">
            <w:pPr>
              <w:spacing w:line="20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0,00</w:t>
            </w:r>
          </w:p>
        </w:tc>
      </w:tr>
      <w:tr w:rsidR="006C1D3A" w:rsidTr="006C1D3A">
        <w:trPr>
          <w:gridAfter w:val="1"/>
          <w:wAfter w:w="13" w:type="dxa"/>
          <w:trHeight w:val="209"/>
          <w:trPrChange w:id="717" w:author="Thiago Ávila" w:date="2018-02-22T14:29:00Z">
            <w:trPr>
              <w:trHeight w:val="209"/>
            </w:trPr>
          </w:trPrChange>
        </w:trPr>
        <w:tc>
          <w:tcPr>
            <w:tcW w:w="1095" w:type="dxa"/>
            <w:vAlign w:val="bottom"/>
            <w:tcPrChange w:id="718" w:author="Thiago Ávila" w:date="2018-02-22T14:29:00Z">
              <w:tcPr>
                <w:tcW w:w="1100" w:type="dxa"/>
                <w:vAlign w:val="bottom"/>
              </w:tcPr>
            </w:tcPrChange>
          </w:tcPr>
          <w:p w:rsidR="002C16EF" w:rsidRDefault="002C16EF">
            <w:pPr>
              <w:spacing w:line="20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Equipe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8</w:t>
            </w:r>
            <w:proofErr w:type="gramEnd"/>
          </w:p>
        </w:tc>
        <w:tc>
          <w:tcPr>
            <w:tcW w:w="853" w:type="dxa"/>
            <w:vAlign w:val="bottom"/>
            <w:tcPrChange w:id="719" w:author="Thiago Ávila" w:date="2018-02-22T14:29:00Z">
              <w:tcPr>
                <w:tcW w:w="857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  <w:vAlign w:val="bottom"/>
            <w:tcPrChange w:id="720" w:author="Thiago Ávila" w:date="2018-02-22T14:29:00Z">
              <w:tcPr>
                <w:tcW w:w="760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  <w:tcPrChange w:id="721" w:author="Thiago Ávila" w:date="2018-02-22T14:29:00Z">
              <w:tcPr>
                <w:tcW w:w="40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bottom"/>
            <w:tcPrChange w:id="722" w:author="Thiago Ávila" w:date="2018-02-22T14:29:00Z">
              <w:tcPr>
                <w:tcW w:w="1634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  <w:tcPrChange w:id="723" w:author="Thiago Ávila" w:date="2018-02-22T14:29:00Z">
              <w:tcPr>
                <w:tcW w:w="1276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  <w:vAlign w:val="bottom"/>
            <w:tcPrChange w:id="724" w:author="Thiago Ávila" w:date="2018-02-22T14:29:00Z">
              <w:tcPr>
                <w:tcW w:w="1276" w:type="dxa"/>
                <w:vAlign w:val="bottom"/>
              </w:tcPr>
            </w:tcPrChange>
          </w:tcPr>
          <w:p w:rsidR="002C16EF" w:rsidRDefault="002C16EF">
            <w:pPr>
              <w:spacing w:line="20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36,50</w:t>
            </w:r>
          </w:p>
        </w:tc>
        <w:tc>
          <w:tcPr>
            <w:tcW w:w="1703" w:type="dxa"/>
            <w:vAlign w:val="bottom"/>
            <w:tcPrChange w:id="725" w:author="Thiago Ávila" w:date="2018-02-22T14:29:00Z">
              <w:tcPr>
                <w:tcW w:w="1717" w:type="dxa"/>
                <w:vAlign w:val="bottom"/>
              </w:tcPr>
            </w:tcPrChange>
          </w:tcPr>
          <w:p w:rsidR="002C16EF" w:rsidRDefault="002C16EF">
            <w:pPr>
              <w:spacing w:line="20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0,00</w:t>
            </w:r>
          </w:p>
        </w:tc>
      </w:tr>
      <w:tr w:rsidR="006C1D3A" w:rsidTr="006C1D3A">
        <w:trPr>
          <w:gridAfter w:val="1"/>
          <w:wAfter w:w="13" w:type="dxa"/>
          <w:trHeight w:val="210"/>
          <w:trPrChange w:id="726" w:author="Thiago Ávila" w:date="2018-02-22T14:29:00Z">
            <w:trPr>
              <w:trHeight w:val="210"/>
            </w:trPr>
          </w:trPrChange>
        </w:trPr>
        <w:tc>
          <w:tcPr>
            <w:tcW w:w="1095" w:type="dxa"/>
            <w:vAlign w:val="bottom"/>
            <w:tcPrChange w:id="727" w:author="Thiago Ávila" w:date="2018-02-22T14:29:00Z">
              <w:tcPr>
                <w:tcW w:w="1100" w:type="dxa"/>
                <w:vAlign w:val="bottom"/>
              </w:tcPr>
            </w:tcPrChange>
          </w:tcPr>
          <w:p w:rsidR="002C16EF" w:rsidRDefault="002C16EF">
            <w:pPr>
              <w:spacing w:line="208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Equipe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9</w:t>
            </w:r>
            <w:proofErr w:type="gramEnd"/>
          </w:p>
        </w:tc>
        <w:tc>
          <w:tcPr>
            <w:tcW w:w="853" w:type="dxa"/>
            <w:vAlign w:val="bottom"/>
            <w:tcPrChange w:id="728" w:author="Thiago Ávila" w:date="2018-02-22T14:29:00Z">
              <w:tcPr>
                <w:tcW w:w="857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  <w:vAlign w:val="bottom"/>
            <w:tcPrChange w:id="729" w:author="Thiago Ávila" w:date="2018-02-22T14:29:00Z">
              <w:tcPr>
                <w:tcW w:w="760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  <w:tcPrChange w:id="730" w:author="Thiago Ávila" w:date="2018-02-22T14:29:00Z">
              <w:tcPr>
                <w:tcW w:w="40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  <w:vAlign w:val="bottom"/>
            <w:tcPrChange w:id="731" w:author="Thiago Ávila" w:date="2018-02-22T14:29:00Z">
              <w:tcPr>
                <w:tcW w:w="1634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  <w:tcPrChange w:id="732" w:author="Thiago Ávila" w:date="2018-02-22T14:29:00Z">
              <w:tcPr>
                <w:tcW w:w="1276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  <w:vAlign w:val="bottom"/>
            <w:tcPrChange w:id="733" w:author="Thiago Ávila" w:date="2018-02-22T14:29:00Z">
              <w:tcPr>
                <w:tcW w:w="1276" w:type="dxa"/>
                <w:vAlign w:val="bottom"/>
              </w:tcPr>
            </w:tcPrChange>
          </w:tcPr>
          <w:p w:rsidR="002C16EF" w:rsidRDefault="002C16EF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40,00</w:t>
            </w:r>
          </w:p>
        </w:tc>
        <w:tc>
          <w:tcPr>
            <w:tcW w:w="1703" w:type="dxa"/>
            <w:vAlign w:val="bottom"/>
            <w:tcPrChange w:id="734" w:author="Thiago Ávila" w:date="2018-02-22T14:29:00Z">
              <w:tcPr>
                <w:tcW w:w="1717" w:type="dxa"/>
                <w:vAlign w:val="bottom"/>
              </w:tcPr>
            </w:tcPrChange>
          </w:tcPr>
          <w:p w:rsidR="002C16EF" w:rsidRDefault="002C16EF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0,00</w:t>
            </w:r>
          </w:p>
        </w:tc>
      </w:tr>
      <w:tr w:rsidR="006C1D3A" w:rsidDel="002C16EF" w:rsidTr="006C1D3A">
        <w:trPr>
          <w:gridAfter w:val="1"/>
          <w:wAfter w:w="13" w:type="dxa"/>
          <w:trHeight w:val="209"/>
          <w:del w:id="735" w:author="Thiago Ávila" w:date="2018-02-22T14:23:00Z"/>
          <w:trPrChange w:id="736" w:author="Thiago Ávila" w:date="2018-02-22T14:29:00Z">
            <w:trPr>
              <w:trHeight w:val="209"/>
            </w:trPr>
          </w:trPrChange>
        </w:trPr>
        <w:tc>
          <w:tcPr>
            <w:tcW w:w="1095" w:type="dxa"/>
            <w:vAlign w:val="bottom"/>
            <w:tcPrChange w:id="737" w:author="Thiago Ávila" w:date="2018-02-22T14:29:00Z">
              <w:tcPr>
                <w:tcW w:w="1100" w:type="dxa"/>
                <w:vAlign w:val="bottom"/>
              </w:tcPr>
            </w:tcPrChange>
          </w:tcPr>
          <w:p w:rsidR="002C16EF" w:rsidDel="002C16EF" w:rsidRDefault="002C16EF">
            <w:pPr>
              <w:spacing w:line="206" w:lineRule="exact"/>
              <w:ind w:left="120"/>
              <w:rPr>
                <w:del w:id="738" w:author="Thiago Ávila" w:date="2018-02-22T14:23:00Z"/>
                <w:sz w:val="20"/>
                <w:szCs w:val="20"/>
              </w:rPr>
            </w:pPr>
            <w:del w:id="739" w:author="Thiago Ávila" w:date="2018-02-22T14:23:00Z">
              <w:r w:rsidDel="002C16EF">
                <w:rPr>
                  <w:rFonts w:ascii="Calibri" w:eastAsia="Calibri" w:hAnsi="Calibri" w:cs="Calibri"/>
                  <w:sz w:val="18"/>
                  <w:szCs w:val="18"/>
                </w:rPr>
                <w:delText>Equipe 10</w:delText>
              </w:r>
            </w:del>
          </w:p>
        </w:tc>
        <w:tc>
          <w:tcPr>
            <w:tcW w:w="853" w:type="dxa"/>
            <w:vAlign w:val="bottom"/>
            <w:tcPrChange w:id="740" w:author="Thiago Ávila" w:date="2018-02-22T14:29:00Z">
              <w:tcPr>
                <w:tcW w:w="857" w:type="dxa"/>
                <w:vAlign w:val="bottom"/>
              </w:tcPr>
            </w:tcPrChange>
          </w:tcPr>
          <w:p w:rsidR="002C16EF" w:rsidDel="002C16EF" w:rsidRDefault="002C16EF">
            <w:pPr>
              <w:rPr>
                <w:del w:id="741" w:author="Thiago Ávila" w:date="2018-02-22T14:23:00Z"/>
                <w:sz w:val="18"/>
                <w:szCs w:val="18"/>
              </w:rPr>
            </w:pPr>
          </w:p>
        </w:tc>
        <w:tc>
          <w:tcPr>
            <w:tcW w:w="1156" w:type="dxa"/>
            <w:vAlign w:val="bottom"/>
            <w:tcPrChange w:id="742" w:author="Thiago Ávila" w:date="2018-02-22T14:29:00Z">
              <w:tcPr>
                <w:tcW w:w="760" w:type="dxa"/>
                <w:vAlign w:val="bottom"/>
              </w:tcPr>
            </w:tcPrChange>
          </w:tcPr>
          <w:p w:rsidR="002C16EF" w:rsidDel="002C16EF" w:rsidRDefault="002C16EF">
            <w:pPr>
              <w:rPr>
                <w:del w:id="743" w:author="Thiago Ávila" w:date="2018-02-22T14:23:00Z"/>
                <w:sz w:val="18"/>
                <w:szCs w:val="18"/>
              </w:rPr>
            </w:pPr>
          </w:p>
        </w:tc>
        <w:tc>
          <w:tcPr>
            <w:tcW w:w="30" w:type="dxa"/>
            <w:vAlign w:val="bottom"/>
            <w:tcPrChange w:id="744" w:author="Thiago Ávila" w:date="2018-02-22T14:29:00Z">
              <w:tcPr>
                <w:tcW w:w="40" w:type="dxa"/>
                <w:vAlign w:val="bottom"/>
              </w:tcPr>
            </w:tcPrChange>
          </w:tcPr>
          <w:p w:rsidR="002C16EF" w:rsidDel="002C16EF" w:rsidRDefault="002C16EF">
            <w:pPr>
              <w:rPr>
                <w:del w:id="745" w:author="Thiago Ávila" w:date="2018-02-22T14:23:00Z"/>
                <w:sz w:val="18"/>
                <w:szCs w:val="18"/>
              </w:rPr>
            </w:pPr>
          </w:p>
        </w:tc>
        <w:tc>
          <w:tcPr>
            <w:tcW w:w="1254" w:type="dxa"/>
            <w:vAlign w:val="bottom"/>
            <w:tcPrChange w:id="746" w:author="Thiago Ávila" w:date="2018-02-22T14:29:00Z">
              <w:tcPr>
                <w:tcW w:w="1634" w:type="dxa"/>
                <w:vAlign w:val="bottom"/>
              </w:tcPr>
            </w:tcPrChange>
          </w:tcPr>
          <w:p w:rsidR="002C16EF" w:rsidDel="002C16EF" w:rsidRDefault="002C16EF">
            <w:pPr>
              <w:rPr>
                <w:del w:id="747" w:author="Thiago Ávila" w:date="2018-02-22T14:23:00Z"/>
                <w:sz w:val="18"/>
                <w:szCs w:val="18"/>
              </w:rPr>
            </w:pPr>
          </w:p>
        </w:tc>
        <w:tc>
          <w:tcPr>
            <w:tcW w:w="1276" w:type="dxa"/>
            <w:vAlign w:val="bottom"/>
            <w:tcPrChange w:id="748" w:author="Thiago Ávila" w:date="2018-02-22T14:29:00Z">
              <w:tcPr>
                <w:tcW w:w="1276" w:type="dxa"/>
                <w:vAlign w:val="bottom"/>
              </w:tcPr>
            </w:tcPrChange>
          </w:tcPr>
          <w:p w:rsidR="002C16EF" w:rsidDel="002C16EF" w:rsidRDefault="002C16EF">
            <w:pPr>
              <w:rPr>
                <w:del w:id="749" w:author="Thiago Ávila" w:date="2018-02-22T14:23:00Z"/>
                <w:sz w:val="18"/>
                <w:szCs w:val="18"/>
              </w:rPr>
            </w:pPr>
          </w:p>
        </w:tc>
        <w:tc>
          <w:tcPr>
            <w:tcW w:w="1277" w:type="dxa"/>
            <w:vAlign w:val="bottom"/>
            <w:tcPrChange w:id="750" w:author="Thiago Ávila" w:date="2018-02-22T14:29:00Z">
              <w:tcPr>
                <w:tcW w:w="1276" w:type="dxa"/>
                <w:vAlign w:val="bottom"/>
              </w:tcPr>
            </w:tcPrChange>
          </w:tcPr>
          <w:p w:rsidR="002C16EF" w:rsidDel="002C16EF" w:rsidRDefault="002C16EF">
            <w:pPr>
              <w:rPr>
                <w:del w:id="751" w:author="Thiago Ávila" w:date="2018-02-22T14:23:00Z"/>
                <w:sz w:val="18"/>
                <w:szCs w:val="18"/>
              </w:rPr>
            </w:pPr>
          </w:p>
        </w:tc>
        <w:tc>
          <w:tcPr>
            <w:tcW w:w="1703" w:type="dxa"/>
            <w:vAlign w:val="bottom"/>
            <w:tcPrChange w:id="752" w:author="Thiago Ávila" w:date="2018-02-22T14:29:00Z">
              <w:tcPr>
                <w:tcW w:w="1717" w:type="dxa"/>
                <w:vAlign w:val="bottom"/>
              </w:tcPr>
            </w:tcPrChange>
          </w:tcPr>
          <w:p w:rsidR="002C16EF" w:rsidDel="002C16EF" w:rsidRDefault="002C16EF">
            <w:pPr>
              <w:rPr>
                <w:del w:id="753" w:author="Thiago Ávila" w:date="2018-02-22T14:23:00Z"/>
                <w:sz w:val="18"/>
                <w:szCs w:val="18"/>
              </w:rPr>
            </w:pPr>
          </w:p>
        </w:tc>
      </w:tr>
      <w:tr w:rsidR="006C1D3A" w:rsidDel="002C16EF" w:rsidTr="006C1D3A">
        <w:trPr>
          <w:gridAfter w:val="1"/>
          <w:wAfter w:w="13" w:type="dxa"/>
          <w:trHeight w:val="210"/>
          <w:del w:id="754" w:author="Thiago Ávila" w:date="2018-02-22T14:23:00Z"/>
          <w:trPrChange w:id="755" w:author="Thiago Ávila" w:date="2018-02-22T14:29:00Z">
            <w:trPr>
              <w:trHeight w:val="210"/>
            </w:trPr>
          </w:trPrChange>
        </w:trPr>
        <w:tc>
          <w:tcPr>
            <w:tcW w:w="1095" w:type="dxa"/>
            <w:vAlign w:val="bottom"/>
            <w:tcPrChange w:id="756" w:author="Thiago Ávila" w:date="2018-02-22T14:29:00Z">
              <w:tcPr>
                <w:tcW w:w="1100" w:type="dxa"/>
                <w:vAlign w:val="bottom"/>
              </w:tcPr>
            </w:tcPrChange>
          </w:tcPr>
          <w:p w:rsidR="002C16EF" w:rsidDel="002C16EF" w:rsidRDefault="002C16EF">
            <w:pPr>
              <w:spacing w:line="207" w:lineRule="exact"/>
              <w:ind w:left="120"/>
              <w:rPr>
                <w:del w:id="757" w:author="Thiago Ávila" w:date="2018-02-22T14:23:00Z"/>
                <w:sz w:val="20"/>
                <w:szCs w:val="20"/>
              </w:rPr>
            </w:pPr>
            <w:del w:id="758" w:author="Thiago Ávila" w:date="2018-02-22T14:23:00Z">
              <w:r w:rsidDel="002C16EF">
                <w:rPr>
                  <w:rFonts w:ascii="Calibri" w:eastAsia="Calibri" w:hAnsi="Calibri" w:cs="Calibri"/>
                  <w:sz w:val="18"/>
                  <w:szCs w:val="18"/>
                </w:rPr>
                <w:delText>Equipe 11</w:delText>
              </w:r>
            </w:del>
          </w:p>
        </w:tc>
        <w:tc>
          <w:tcPr>
            <w:tcW w:w="853" w:type="dxa"/>
            <w:vAlign w:val="bottom"/>
            <w:tcPrChange w:id="759" w:author="Thiago Ávila" w:date="2018-02-22T14:29:00Z">
              <w:tcPr>
                <w:tcW w:w="857" w:type="dxa"/>
                <w:vAlign w:val="bottom"/>
              </w:tcPr>
            </w:tcPrChange>
          </w:tcPr>
          <w:p w:rsidR="002C16EF" w:rsidDel="002C16EF" w:rsidRDefault="002C16EF">
            <w:pPr>
              <w:rPr>
                <w:del w:id="760" w:author="Thiago Ávila" w:date="2018-02-22T14:23:00Z"/>
                <w:sz w:val="18"/>
                <w:szCs w:val="18"/>
              </w:rPr>
            </w:pPr>
          </w:p>
        </w:tc>
        <w:tc>
          <w:tcPr>
            <w:tcW w:w="1156" w:type="dxa"/>
            <w:vAlign w:val="bottom"/>
            <w:tcPrChange w:id="761" w:author="Thiago Ávila" w:date="2018-02-22T14:29:00Z">
              <w:tcPr>
                <w:tcW w:w="760" w:type="dxa"/>
                <w:vAlign w:val="bottom"/>
              </w:tcPr>
            </w:tcPrChange>
          </w:tcPr>
          <w:p w:rsidR="002C16EF" w:rsidDel="002C16EF" w:rsidRDefault="002C16EF">
            <w:pPr>
              <w:rPr>
                <w:del w:id="762" w:author="Thiago Ávila" w:date="2018-02-22T14:23:00Z"/>
                <w:sz w:val="18"/>
                <w:szCs w:val="18"/>
              </w:rPr>
            </w:pPr>
          </w:p>
        </w:tc>
        <w:tc>
          <w:tcPr>
            <w:tcW w:w="30" w:type="dxa"/>
            <w:vAlign w:val="bottom"/>
            <w:tcPrChange w:id="763" w:author="Thiago Ávila" w:date="2018-02-22T14:29:00Z">
              <w:tcPr>
                <w:tcW w:w="40" w:type="dxa"/>
                <w:vAlign w:val="bottom"/>
              </w:tcPr>
            </w:tcPrChange>
          </w:tcPr>
          <w:p w:rsidR="002C16EF" w:rsidDel="002C16EF" w:rsidRDefault="002C16EF">
            <w:pPr>
              <w:rPr>
                <w:del w:id="764" w:author="Thiago Ávila" w:date="2018-02-22T14:23:00Z"/>
                <w:sz w:val="18"/>
                <w:szCs w:val="18"/>
              </w:rPr>
            </w:pPr>
          </w:p>
        </w:tc>
        <w:tc>
          <w:tcPr>
            <w:tcW w:w="1254" w:type="dxa"/>
            <w:vAlign w:val="bottom"/>
            <w:tcPrChange w:id="765" w:author="Thiago Ávila" w:date="2018-02-22T14:29:00Z">
              <w:tcPr>
                <w:tcW w:w="1634" w:type="dxa"/>
                <w:vAlign w:val="bottom"/>
              </w:tcPr>
            </w:tcPrChange>
          </w:tcPr>
          <w:p w:rsidR="002C16EF" w:rsidDel="002C16EF" w:rsidRDefault="002C16EF">
            <w:pPr>
              <w:rPr>
                <w:del w:id="766" w:author="Thiago Ávila" w:date="2018-02-22T14:23:00Z"/>
                <w:sz w:val="18"/>
                <w:szCs w:val="18"/>
              </w:rPr>
            </w:pPr>
          </w:p>
        </w:tc>
        <w:tc>
          <w:tcPr>
            <w:tcW w:w="1276" w:type="dxa"/>
            <w:vAlign w:val="bottom"/>
            <w:tcPrChange w:id="767" w:author="Thiago Ávila" w:date="2018-02-22T14:29:00Z">
              <w:tcPr>
                <w:tcW w:w="1276" w:type="dxa"/>
                <w:vAlign w:val="bottom"/>
              </w:tcPr>
            </w:tcPrChange>
          </w:tcPr>
          <w:p w:rsidR="002C16EF" w:rsidDel="002C16EF" w:rsidRDefault="002C16EF">
            <w:pPr>
              <w:rPr>
                <w:del w:id="768" w:author="Thiago Ávila" w:date="2018-02-22T14:23:00Z"/>
                <w:sz w:val="18"/>
                <w:szCs w:val="18"/>
              </w:rPr>
            </w:pPr>
          </w:p>
        </w:tc>
        <w:tc>
          <w:tcPr>
            <w:tcW w:w="1277" w:type="dxa"/>
            <w:vAlign w:val="bottom"/>
            <w:tcPrChange w:id="769" w:author="Thiago Ávila" w:date="2018-02-22T14:29:00Z">
              <w:tcPr>
                <w:tcW w:w="1276" w:type="dxa"/>
                <w:vAlign w:val="bottom"/>
              </w:tcPr>
            </w:tcPrChange>
          </w:tcPr>
          <w:p w:rsidR="002C16EF" w:rsidDel="002C16EF" w:rsidRDefault="002C16EF">
            <w:pPr>
              <w:rPr>
                <w:del w:id="770" w:author="Thiago Ávila" w:date="2018-02-22T14:23:00Z"/>
                <w:sz w:val="18"/>
                <w:szCs w:val="18"/>
              </w:rPr>
            </w:pPr>
          </w:p>
        </w:tc>
        <w:tc>
          <w:tcPr>
            <w:tcW w:w="1703" w:type="dxa"/>
            <w:vAlign w:val="bottom"/>
            <w:tcPrChange w:id="771" w:author="Thiago Ávila" w:date="2018-02-22T14:29:00Z">
              <w:tcPr>
                <w:tcW w:w="1717" w:type="dxa"/>
                <w:vAlign w:val="bottom"/>
              </w:tcPr>
            </w:tcPrChange>
          </w:tcPr>
          <w:p w:rsidR="002C16EF" w:rsidDel="002C16EF" w:rsidRDefault="002C16EF">
            <w:pPr>
              <w:rPr>
                <w:del w:id="772" w:author="Thiago Ávila" w:date="2018-02-22T14:23:00Z"/>
                <w:sz w:val="18"/>
                <w:szCs w:val="18"/>
              </w:rPr>
            </w:pPr>
          </w:p>
        </w:tc>
      </w:tr>
      <w:tr w:rsidR="006C1D3A" w:rsidDel="002C16EF" w:rsidTr="006C1D3A">
        <w:trPr>
          <w:gridAfter w:val="1"/>
          <w:wAfter w:w="13" w:type="dxa"/>
          <w:trHeight w:val="209"/>
          <w:del w:id="773" w:author="Thiago Ávila" w:date="2018-02-22T14:23:00Z"/>
          <w:trPrChange w:id="774" w:author="Thiago Ávila" w:date="2018-02-22T14:29:00Z">
            <w:trPr>
              <w:trHeight w:val="209"/>
            </w:trPr>
          </w:trPrChange>
        </w:trPr>
        <w:tc>
          <w:tcPr>
            <w:tcW w:w="1095" w:type="dxa"/>
            <w:vAlign w:val="bottom"/>
            <w:tcPrChange w:id="775" w:author="Thiago Ávila" w:date="2018-02-22T14:29:00Z">
              <w:tcPr>
                <w:tcW w:w="1100" w:type="dxa"/>
                <w:vAlign w:val="bottom"/>
              </w:tcPr>
            </w:tcPrChange>
          </w:tcPr>
          <w:p w:rsidR="002C16EF" w:rsidDel="002C16EF" w:rsidRDefault="002C16EF">
            <w:pPr>
              <w:spacing w:line="207" w:lineRule="exact"/>
              <w:ind w:left="120"/>
              <w:rPr>
                <w:del w:id="776" w:author="Thiago Ávila" w:date="2018-02-22T14:23:00Z"/>
                <w:sz w:val="20"/>
                <w:szCs w:val="20"/>
              </w:rPr>
            </w:pPr>
            <w:del w:id="777" w:author="Thiago Ávila" w:date="2018-02-22T14:23:00Z">
              <w:r w:rsidDel="002C16EF">
                <w:rPr>
                  <w:rFonts w:ascii="Calibri" w:eastAsia="Calibri" w:hAnsi="Calibri" w:cs="Calibri"/>
                  <w:sz w:val="18"/>
                  <w:szCs w:val="18"/>
                </w:rPr>
                <w:delText>Equipe 12</w:delText>
              </w:r>
            </w:del>
          </w:p>
        </w:tc>
        <w:tc>
          <w:tcPr>
            <w:tcW w:w="853" w:type="dxa"/>
            <w:vAlign w:val="bottom"/>
            <w:tcPrChange w:id="778" w:author="Thiago Ávila" w:date="2018-02-22T14:29:00Z">
              <w:tcPr>
                <w:tcW w:w="857" w:type="dxa"/>
                <w:vAlign w:val="bottom"/>
              </w:tcPr>
            </w:tcPrChange>
          </w:tcPr>
          <w:p w:rsidR="002C16EF" w:rsidDel="002C16EF" w:rsidRDefault="002C16EF">
            <w:pPr>
              <w:rPr>
                <w:del w:id="779" w:author="Thiago Ávila" w:date="2018-02-22T14:23:00Z"/>
                <w:sz w:val="18"/>
                <w:szCs w:val="18"/>
              </w:rPr>
            </w:pPr>
          </w:p>
        </w:tc>
        <w:tc>
          <w:tcPr>
            <w:tcW w:w="1156" w:type="dxa"/>
            <w:vAlign w:val="bottom"/>
            <w:tcPrChange w:id="780" w:author="Thiago Ávila" w:date="2018-02-22T14:29:00Z">
              <w:tcPr>
                <w:tcW w:w="760" w:type="dxa"/>
                <w:vAlign w:val="bottom"/>
              </w:tcPr>
            </w:tcPrChange>
          </w:tcPr>
          <w:p w:rsidR="002C16EF" w:rsidDel="002C16EF" w:rsidRDefault="002C16EF">
            <w:pPr>
              <w:rPr>
                <w:del w:id="781" w:author="Thiago Ávila" w:date="2018-02-22T14:23:00Z"/>
                <w:sz w:val="18"/>
                <w:szCs w:val="18"/>
              </w:rPr>
            </w:pPr>
          </w:p>
        </w:tc>
        <w:tc>
          <w:tcPr>
            <w:tcW w:w="30" w:type="dxa"/>
            <w:vAlign w:val="bottom"/>
            <w:tcPrChange w:id="782" w:author="Thiago Ávila" w:date="2018-02-22T14:29:00Z">
              <w:tcPr>
                <w:tcW w:w="40" w:type="dxa"/>
                <w:vAlign w:val="bottom"/>
              </w:tcPr>
            </w:tcPrChange>
          </w:tcPr>
          <w:p w:rsidR="002C16EF" w:rsidDel="002C16EF" w:rsidRDefault="002C16EF">
            <w:pPr>
              <w:rPr>
                <w:del w:id="783" w:author="Thiago Ávila" w:date="2018-02-22T14:23:00Z"/>
                <w:sz w:val="18"/>
                <w:szCs w:val="18"/>
              </w:rPr>
            </w:pPr>
          </w:p>
        </w:tc>
        <w:tc>
          <w:tcPr>
            <w:tcW w:w="1254" w:type="dxa"/>
            <w:vAlign w:val="bottom"/>
            <w:tcPrChange w:id="784" w:author="Thiago Ávila" w:date="2018-02-22T14:29:00Z">
              <w:tcPr>
                <w:tcW w:w="1634" w:type="dxa"/>
                <w:vAlign w:val="bottom"/>
              </w:tcPr>
            </w:tcPrChange>
          </w:tcPr>
          <w:p w:rsidR="002C16EF" w:rsidDel="002C16EF" w:rsidRDefault="002C16EF">
            <w:pPr>
              <w:rPr>
                <w:del w:id="785" w:author="Thiago Ávila" w:date="2018-02-22T14:23:00Z"/>
                <w:sz w:val="18"/>
                <w:szCs w:val="18"/>
              </w:rPr>
            </w:pPr>
          </w:p>
        </w:tc>
        <w:tc>
          <w:tcPr>
            <w:tcW w:w="1276" w:type="dxa"/>
            <w:vAlign w:val="bottom"/>
            <w:tcPrChange w:id="786" w:author="Thiago Ávila" w:date="2018-02-22T14:29:00Z">
              <w:tcPr>
                <w:tcW w:w="1276" w:type="dxa"/>
                <w:vAlign w:val="bottom"/>
              </w:tcPr>
            </w:tcPrChange>
          </w:tcPr>
          <w:p w:rsidR="002C16EF" w:rsidDel="002C16EF" w:rsidRDefault="002C16EF">
            <w:pPr>
              <w:rPr>
                <w:del w:id="787" w:author="Thiago Ávila" w:date="2018-02-22T14:23:00Z"/>
                <w:sz w:val="18"/>
                <w:szCs w:val="18"/>
              </w:rPr>
            </w:pPr>
          </w:p>
        </w:tc>
        <w:tc>
          <w:tcPr>
            <w:tcW w:w="1277" w:type="dxa"/>
            <w:vAlign w:val="bottom"/>
            <w:tcPrChange w:id="788" w:author="Thiago Ávila" w:date="2018-02-22T14:29:00Z">
              <w:tcPr>
                <w:tcW w:w="1276" w:type="dxa"/>
                <w:vAlign w:val="bottom"/>
              </w:tcPr>
            </w:tcPrChange>
          </w:tcPr>
          <w:p w:rsidR="002C16EF" w:rsidDel="002C16EF" w:rsidRDefault="002C16EF">
            <w:pPr>
              <w:rPr>
                <w:del w:id="789" w:author="Thiago Ávila" w:date="2018-02-22T14:23:00Z"/>
                <w:sz w:val="18"/>
                <w:szCs w:val="18"/>
              </w:rPr>
            </w:pPr>
          </w:p>
        </w:tc>
        <w:tc>
          <w:tcPr>
            <w:tcW w:w="1703" w:type="dxa"/>
            <w:vAlign w:val="bottom"/>
            <w:tcPrChange w:id="790" w:author="Thiago Ávila" w:date="2018-02-22T14:29:00Z">
              <w:tcPr>
                <w:tcW w:w="1717" w:type="dxa"/>
                <w:vAlign w:val="bottom"/>
              </w:tcPr>
            </w:tcPrChange>
          </w:tcPr>
          <w:p w:rsidR="002C16EF" w:rsidDel="002C16EF" w:rsidRDefault="002C16EF">
            <w:pPr>
              <w:rPr>
                <w:del w:id="791" w:author="Thiago Ávila" w:date="2018-02-22T14:23:00Z"/>
                <w:sz w:val="18"/>
                <w:szCs w:val="18"/>
              </w:rPr>
            </w:pPr>
          </w:p>
        </w:tc>
      </w:tr>
      <w:tr w:rsidR="006C1D3A" w:rsidTr="006C1D3A">
        <w:trPr>
          <w:gridAfter w:val="1"/>
          <w:wAfter w:w="13" w:type="dxa"/>
          <w:trHeight w:val="209"/>
          <w:trPrChange w:id="792" w:author="Thiago Ávila" w:date="2018-02-22T14:29:00Z">
            <w:trPr>
              <w:trHeight w:val="209"/>
            </w:trPr>
          </w:trPrChange>
        </w:trPr>
        <w:tc>
          <w:tcPr>
            <w:tcW w:w="1095" w:type="dxa"/>
            <w:shd w:val="clear" w:color="auto" w:fill="E7E6E6"/>
            <w:vAlign w:val="bottom"/>
            <w:tcPrChange w:id="793" w:author="Thiago Ávila" w:date="2018-02-22T14:29:00Z">
              <w:tcPr>
                <w:tcW w:w="1100" w:type="dxa"/>
                <w:shd w:val="clear" w:color="auto" w:fill="E7E6E6"/>
                <w:vAlign w:val="bottom"/>
              </w:tcPr>
            </w:tcPrChange>
          </w:tcPr>
          <w:p w:rsidR="002C16EF" w:rsidRDefault="002C16EF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shd w:val="clear" w:color="auto" w:fill="E7E6E6"/>
              </w:rPr>
              <w:t>Vencedora</w:t>
            </w:r>
          </w:p>
        </w:tc>
        <w:tc>
          <w:tcPr>
            <w:tcW w:w="853" w:type="dxa"/>
            <w:shd w:val="clear" w:color="auto" w:fill="E7E6E6"/>
            <w:vAlign w:val="bottom"/>
            <w:tcPrChange w:id="794" w:author="Thiago Ávila" w:date="2018-02-22T14:29:00Z">
              <w:tcPr>
                <w:tcW w:w="857" w:type="dxa"/>
                <w:shd w:val="clear" w:color="auto" w:fill="E7E6E6"/>
                <w:vAlign w:val="bottom"/>
              </w:tcPr>
            </w:tcPrChange>
          </w:tcPr>
          <w:p w:rsidR="002C16EF" w:rsidRDefault="002C16EF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Equipe 2</w:t>
            </w:r>
          </w:p>
        </w:tc>
        <w:tc>
          <w:tcPr>
            <w:tcW w:w="1156" w:type="dxa"/>
            <w:shd w:val="clear" w:color="auto" w:fill="E7E6E6"/>
            <w:vAlign w:val="bottom"/>
            <w:tcPrChange w:id="795" w:author="Thiago Ávila" w:date="2018-02-22T14:29:00Z">
              <w:tcPr>
                <w:tcW w:w="760" w:type="dxa"/>
                <w:shd w:val="clear" w:color="auto" w:fill="E7E6E6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  <w:tcPrChange w:id="796" w:author="Thiago Ávila" w:date="2018-02-22T14:29:00Z">
              <w:tcPr>
                <w:tcW w:w="40" w:type="dxa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  <w:shd w:val="clear" w:color="auto" w:fill="E7E6E6"/>
            <w:vAlign w:val="bottom"/>
            <w:tcPrChange w:id="797" w:author="Thiago Ávila" w:date="2018-02-22T14:29:00Z">
              <w:tcPr>
                <w:tcW w:w="1634" w:type="dxa"/>
                <w:shd w:val="clear" w:color="auto" w:fill="E7E6E6"/>
                <w:vAlign w:val="bottom"/>
              </w:tcPr>
            </w:tcPrChange>
          </w:tcPr>
          <w:p w:rsidR="002C16EF" w:rsidRDefault="002C16EF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Equipe 6</w:t>
            </w:r>
          </w:p>
        </w:tc>
        <w:tc>
          <w:tcPr>
            <w:tcW w:w="1276" w:type="dxa"/>
            <w:shd w:val="clear" w:color="auto" w:fill="E7E6E6"/>
            <w:vAlign w:val="bottom"/>
            <w:tcPrChange w:id="798" w:author="Thiago Ávila" w:date="2018-02-22T14:29:00Z">
              <w:tcPr>
                <w:tcW w:w="1276" w:type="dxa"/>
                <w:shd w:val="clear" w:color="auto" w:fill="E7E6E6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  <w:shd w:val="clear" w:color="auto" w:fill="E7E6E6"/>
            <w:vAlign w:val="bottom"/>
            <w:tcPrChange w:id="799" w:author="Thiago Ávila" w:date="2018-02-22T14:29:00Z">
              <w:tcPr>
                <w:tcW w:w="1276" w:type="dxa"/>
                <w:shd w:val="clear" w:color="auto" w:fill="E7E6E6"/>
                <w:vAlign w:val="bottom"/>
              </w:tcPr>
            </w:tcPrChange>
          </w:tcPr>
          <w:p w:rsidR="002C16EF" w:rsidRDefault="002C16EF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Equipe 9</w:t>
            </w:r>
          </w:p>
        </w:tc>
        <w:tc>
          <w:tcPr>
            <w:tcW w:w="1703" w:type="dxa"/>
            <w:shd w:val="clear" w:color="auto" w:fill="E7E6E6"/>
            <w:vAlign w:val="bottom"/>
            <w:tcPrChange w:id="800" w:author="Thiago Ávila" w:date="2018-02-22T14:29:00Z">
              <w:tcPr>
                <w:tcW w:w="1717" w:type="dxa"/>
                <w:shd w:val="clear" w:color="auto" w:fill="E7E6E6"/>
                <w:vAlign w:val="bottom"/>
              </w:tcPr>
            </w:tcPrChange>
          </w:tcPr>
          <w:p w:rsidR="002C16EF" w:rsidRDefault="002C16EF">
            <w:pPr>
              <w:rPr>
                <w:sz w:val="18"/>
                <w:szCs w:val="18"/>
              </w:rPr>
            </w:pPr>
          </w:p>
        </w:tc>
      </w:tr>
    </w:tbl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92" w:lineRule="exact"/>
        <w:rPr>
          <w:sz w:val="20"/>
          <w:szCs w:val="20"/>
        </w:rPr>
      </w:pPr>
    </w:p>
    <w:p w:rsidR="007E1280" w:rsidRPr="002F0D64" w:rsidRDefault="00D27A22">
      <w:pPr>
        <w:spacing w:line="226" w:lineRule="auto"/>
        <w:ind w:left="260" w:right="266"/>
        <w:jc w:val="both"/>
        <w:rPr>
          <w:sz w:val="20"/>
          <w:szCs w:val="20"/>
          <w:highlight w:val="yellow"/>
          <w:rPrChange w:id="801" w:author="Thiago Ávila" w:date="2018-02-19T12:37:00Z">
            <w:rPr>
              <w:sz w:val="20"/>
              <w:szCs w:val="20"/>
            </w:rPr>
          </w:rPrChange>
        </w:rPr>
      </w:pPr>
      <w:r w:rsidRPr="002F0D64">
        <w:rPr>
          <w:rFonts w:ascii="Calibri" w:eastAsia="Calibri" w:hAnsi="Calibri" w:cs="Calibri"/>
          <w:highlight w:val="yellow"/>
          <w:rPrChange w:id="802" w:author="Thiago Ávila" w:date="2018-02-19T12:37:00Z">
            <w:rPr>
              <w:rFonts w:ascii="Calibri" w:eastAsia="Calibri" w:hAnsi="Calibri" w:cs="Calibri"/>
            </w:rPr>
          </w:rPrChange>
        </w:rPr>
        <w:t>3.</w:t>
      </w:r>
      <w:ins w:id="803" w:author="Thiago Ávila" w:date="2018-02-22T14:32:00Z">
        <w:r w:rsidR="006C1D3A">
          <w:rPr>
            <w:rFonts w:ascii="Calibri" w:eastAsia="Calibri" w:hAnsi="Calibri" w:cs="Calibri"/>
            <w:highlight w:val="yellow"/>
          </w:rPr>
          <w:t>5</w:t>
        </w:r>
      </w:ins>
      <w:del w:id="804" w:author="Thiago Ávila" w:date="2018-02-22T14:32:00Z">
        <w:r w:rsidRPr="002F0D64" w:rsidDel="006C1D3A">
          <w:rPr>
            <w:rFonts w:ascii="Calibri" w:eastAsia="Calibri" w:hAnsi="Calibri" w:cs="Calibri"/>
            <w:highlight w:val="yellow"/>
            <w:rPrChange w:id="805" w:author="Thiago Ávila" w:date="2018-02-19T12:37:00Z">
              <w:rPr>
                <w:rFonts w:ascii="Calibri" w:eastAsia="Calibri" w:hAnsi="Calibri" w:cs="Calibri"/>
              </w:rPr>
            </w:rPrChange>
          </w:rPr>
          <w:delText>4</w:delText>
        </w:r>
      </w:del>
      <w:proofErr w:type="gramStart"/>
      <w:r w:rsidRPr="002F0D64">
        <w:rPr>
          <w:rFonts w:ascii="Calibri" w:eastAsia="Calibri" w:hAnsi="Calibri" w:cs="Calibri"/>
          <w:highlight w:val="yellow"/>
          <w:rPrChange w:id="806" w:author="Thiago Ávila" w:date="2018-02-19T12:37:00Z">
            <w:rPr>
              <w:rFonts w:ascii="Calibri" w:eastAsia="Calibri" w:hAnsi="Calibri" w:cs="Calibri"/>
            </w:rPr>
          </w:rPrChange>
        </w:rPr>
        <w:t>.</w:t>
      </w:r>
      <w:proofErr w:type="gramEnd"/>
      <w:r w:rsidRPr="002F0D64">
        <w:rPr>
          <w:rFonts w:ascii="Calibri" w:eastAsia="Calibri" w:hAnsi="Calibri" w:cs="Calibri"/>
          <w:highlight w:val="yellow"/>
          <w:rPrChange w:id="807" w:author="Thiago Ávila" w:date="2018-02-19T12:37:00Z">
            <w:rPr>
              <w:rFonts w:ascii="Calibri" w:eastAsia="Calibri" w:hAnsi="Calibri" w:cs="Calibri"/>
            </w:rPr>
          </w:rPrChange>
        </w:rPr>
        <w:t>7 Caso ocorra empate entre duas ou mais equipes dentro do mesmo tema de projeto, será realizada uma avaliação técnica por parte da comissão designada.</w:t>
      </w:r>
    </w:p>
    <w:p w:rsidR="007E1280" w:rsidRPr="002F0D64" w:rsidRDefault="007E1280">
      <w:pPr>
        <w:spacing w:line="233" w:lineRule="exact"/>
        <w:rPr>
          <w:sz w:val="20"/>
          <w:szCs w:val="20"/>
          <w:highlight w:val="yellow"/>
          <w:rPrChange w:id="808" w:author="Thiago Ávila" w:date="2018-02-19T12:37:00Z">
            <w:rPr>
              <w:sz w:val="20"/>
              <w:szCs w:val="20"/>
            </w:rPr>
          </w:rPrChange>
        </w:rPr>
      </w:pPr>
    </w:p>
    <w:p w:rsidR="007E1280" w:rsidRPr="002F0D64" w:rsidRDefault="00D27A22">
      <w:pPr>
        <w:spacing w:line="227" w:lineRule="auto"/>
        <w:ind w:left="260" w:right="266"/>
        <w:jc w:val="both"/>
        <w:rPr>
          <w:sz w:val="20"/>
          <w:szCs w:val="20"/>
          <w:highlight w:val="yellow"/>
          <w:rPrChange w:id="809" w:author="Thiago Ávila" w:date="2018-02-19T12:37:00Z">
            <w:rPr>
              <w:sz w:val="20"/>
              <w:szCs w:val="20"/>
            </w:rPr>
          </w:rPrChange>
        </w:rPr>
      </w:pPr>
      <w:r w:rsidRPr="002F0D64">
        <w:rPr>
          <w:rFonts w:ascii="Calibri" w:eastAsia="Calibri" w:hAnsi="Calibri" w:cs="Calibri"/>
          <w:highlight w:val="yellow"/>
          <w:rPrChange w:id="810" w:author="Thiago Ávila" w:date="2018-02-19T12:37:00Z">
            <w:rPr>
              <w:rFonts w:ascii="Calibri" w:eastAsia="Calibri" w:hAnsi="Calibri" w:cs="Calibri"/>
            </w:rPr>
          </w:rPrChange>
        </w:rPr>
        <w:t>3.</w:t>
      </w:r>
      <w:ins w:id="811" w:author="Thiago Ávila" w:date="2018-02-22T14:32:00Z">
        <w:r w:rsidR="006C1D3A">
          <w:rPr>
            <w:rFonts w:ascii="Calibri" w:eastAsia="Calibri" w:hAnsi="Calibri" w:cs="Calibri"/>
            <w:highlight w:val="yellow"/>
          </w:rPr>
          <w:t>5</w:t>
        </w:r>
      </w:ins>
      <w:del w:id="812" w:author="Thiago Ávila" w:date="2018-02-22T14:32:00Z">
        <w:r w:rsidRPr="002F0D64" w:rsidDel="006C1D3A">
          <w:rPr>
            <w:rFonts w:ascii="Calibri" w:eastAsia="Calibri" w:hAnsi="Calibri" w:cs="Calibri"/>
            <w:highlight w:val="yellow"/>
            <w:rPrChange w:id="813" w:author="Thiago Ávila" w:date="2018-02-19T12:37:00Z">
              <w:rPr>
                <w:rFonts w:ascii="Calibri" w:eastAsia="Calibri" w:hAnsi="Calibri" w:cs="Calibri"/>
              </w:rPr>
            </w:rPrChange>
          </w:rPr>
          <w:delText>4</w:delText>
        </w:r>
      </w:del>
      <w:proofErr w:type="gramStart"/>
      <w:r w:rsidRPr="002F0D64">
        <w:rPr>
          <w:rFonts w:ascii="Calibri" w:eastAsia="Calibri" w:hAnsi="Calibri" w:cs="Calibri"/>
          <w:highlight w:val="yellow"/>
          <w:rPrChange w:id="814" w:author="Thiago Ávila" w:date="2018-02-19T12:37:00Z">
            <w:rPr>
              <w:rFonts w:ascii="Calibri" w:eastAsia="Calibri" w:hAnsi="Calibri" w:cs="Calibri"/>
            </w:rPr>
          </w:rPrChange>
        </w:rPr>
        <w:t>.</w:t>
      </w:r>
      <w:proofErr w:type="gramEnd"/>
      <w:r w:rsidRPr="002F0D64">
        <w:rPr>
          <w:rFonts w:ascii="Calibri" w:eastAsia="Calibri" w:hAnsi="Calibri" w:cs="Calibri"/>
          <w:highlight w:val="yellow"/>
          <w:rPrChange w:id="815" w:author="Thiago Ávila" w:date="2018-02-19T12:37:00Z">
            <w:rPr>
              <w:rFonts w:ascii="Calibri" w:eastAsia="Calibri" w:hAnsi="Calibri" w:cs="Calibri"/>
            </w:rPr>
          </w:rPrChange>
        </w:rPr>
        <w:t>8 As soluções serão avaliadas pela comissão técnica quanto a completude dos artefatos disponibilizados, bem como quanto à qualidade amostral dos documentos e fontes.</w:t>
      </w:r>
    </w:p>
    <w:p w:rsidR="007E1280" w:rsidRPr="002F0D64" w:rsidRDefault="007E1280">
      <w:pPr>
        <w:spacing w:line="232" w:lineRule="exact"/>
        <w:rPr>
          <w:sz w:val="20"/>
          <w:szCs w:val="20"/>
          <w:highlight w:val="yellow"/>
          <w:rPrChange w:id="816" w:author="Thiago Ávila" w:date="2018-02-19T12:37:00Z">
            <w:rPr>
              <w:sz w:val="20"/>
              <w:szCs w:val="20"/>
            </w:rPr>
          </w:rPrChange>
        </w:rPr>
      </w:pPr>
    </w:p>
    <w:p w:rsidR="007E1280" w:rsidRDefault="00D27A22">
      <w:pPr>
        <w:spacing w:line="237" w:lineRule="auto"/>
        <w:ind w:left="260" w:right="266"/>
        <w:jc w:val="both"/>
        <w:rPr>
          <w:sz w:val="20"/>
          <w:szCs w:val="20"/>
        </w:rPr>
      </w:pPr>
      <w:r w:rsidRPr="002F0D64">
        <w:rPr>
          <w:rFonts w:ascii="Calibri" w:eastAsia="Calibri" w:hAnsi="Calibri" w:cs="Calibri"/>
          <w:highlight w:val="yellow"/>
          <w:rPrChange w:id="817" w:author="Thiago Ávila" w:date="2018-02-19T12:37:00Z">
            <w:rPr>
              <w:rFonts w:ascii="Calibri" w:eastAsia="Calibri" w:hAnsi="Calibri" w:cs="Calibri"/>
            </w:rPr>
          </w:rPrChange>
        </w:rPr>
        <w:t>3.</w:t>
      </w:r>
      <w:ins w:id="818" w:author="Thiago Ávila" w:date="2018-02-22T14:32:00Z">
        <w:r w:rsidR="006C1D3A">
          <w:rPr>
            <w:rFonts w:ascii="Calibri" w:eastAsia="Calibri" w:hAnsi="Calibri" w:cs="Calibri"/>
            <w:highlight w:val="yellow"/>
          </w:rPr>
          <w:t>5</w:t>
        </w:r>
      </w:ins>
      <w:del w:id="819" w:author="Thiago Ávila" w:date="2018-02-22T14:32:00Z">
        <w:r w:rsidRPr="002F0D64" w:rsidDel="006C1D3A">
          <w:rPr>
            <w:rFonts w:ascii="Calibri" w:eastAsia="Calibri" w:hAnsi="Calibri" w:cs="Calibri"/>
            <w:highlight w:val="yellow"/>
            <w:rPrChange w:id="820" w:author="Thiago Ávila" w:date="2018-02-19T12:37:00Z">
              <w:rPr>
                <w:rFonts w:ascii="Calibri" w:eastAsia="Calibri" w:hAnsi="Calibri" w:cs="Calibri"/>
              </w:rPr>
            </w:rPrChange>
          </w:rPr>
          <w:delText>4</w:delText>
        </w:r>
      </w:del>
      <w:proofErr w:type="gramStart"/>
      <w:r w:rsidRPr="002F0D64">
        <w:rPr>
          <w:rFonts w:ascii="Calibri" w:eastAsia="Calibri" w:hAnsi="Calibri" w:cs="Calibri"/>
          <w:highlight w:val="yellow"/>
          <w:rPrChange w:id="821" w:author="Thiago Ávila" w:date="2018-02-19T12:37:00Z">
            <w:rPr>
              <w:rFonts w:ascii="Calibri" w:eastAsia="Calibri" w:hAnsi="Calibri" w:cs="Calibri"/>
            </w:rPr>
          </w:rPrChange>
        </w:rPr>
        <w:t>.</w:t>
      </w:r>
      <w:proofErr w:type="gramEnd"/>
      <w:r w:rsidRPr="002F0D64">
        <w:rPr>
          <w:rFonts w:ascii="Calibri" w:eastAsia="Calibri" w:hAnsi="Calibri" w:cs="Calibri"/>
          <w:highlight w:val="yellow"/>
          <w:rPrChange w:id="822" w:author="Thiago Ávila" w:date="2018-02-19T12:37:00Z">
            <w:rPr>
              <w:rFonts w:ascii="Calibri" w:eastAsia="Calibri" w:hAnsi="Calibri" w:cs="Calibri"/>
            </w:rPr>
          </w:rPrChange>
        </w:rPr>
        <w:t>9 Cada membro da comissão técnica avaliará a solução e atribuirá notas de 1 a 10, para os quesitos: 1) Nível de automação , 2)qualidade do código fonte. A nota final da avaliação técnica será a soma da média simples apurada em cada item.</w:t>
      </w:r>
    </w:p>
    <w:p w:rsidR="007E1280" w:rsidRDefault="007E1280">
      <w:pPr>
        <w:spacing w:line="234" w:lineRule="exact"/>
        <w:rPr>
          <w:sz w:val="20"/>
          <w:szCs w:val="20"/>
        </w:rPr>
      </w:pPr>
    </w:p>
    <w:p w:rsidR="007E1280" w:rsidRPr="002F0D64" w:rsidRDefault="00D27A22">
      <w:pPr>
        <w:spacing w:line="227" w:lineRule="auto"/>
        <w:ind w:left="260" w:right="266" w:firstLine="708"/>
        <w:jc w:val="both"/>
        <w:rPr>
          <w:sz w:val="20"/>
          <w:szCs w:val="20"/>
          <w:highlight w:val="yellow"/>
          <w:rPrChange w:id="823" w:author="Thiago Ávila" w:date="2018-02-19T12:37:00Z">
            <w:rPr>
              <w:sz w:val="20"/>
              <w:szCs w:val="20"/>
            </w:rPr>
          </w:rPrChange>
        </w:rPr>
      </w:pPr>
      <w:r w:rsidRPr="002F0D64">
        <w:rPr>
          <w:rFonts w:ascii="Calibri" w:eastAsia="Calibri" w:hAnsi="Calibri" w:cs="Calibri"/>
          <w:highlight w:val="yellow"/>
          <w:rPrChange w:id="824" w:author="Thiago Ávila" w:date="2018-02-19T12:37:00Z">
            <w:rPr>
              <w:rFonts w:ascii="Calibri" w:eastAsia="Calibri" w:hAnsi="Calibri" w:cs="Calibri"/>
            </w:rPr>
          </w:rPrChange>
        </w:rPr>
        <w:t>3.</w:t>
      </w:r>
      <w:ins w:id="825" w:author="Thiago Ávila" w:date="2018-02-22T14:32:00Z">
        <w:r w:rsidR="006C1D3A">
          <w:rPr>
            <w:rFonts w:ascii="Calibri" w:eastAsia="Calibri" w:hAnsi="Calibri" w:cs="Calibri"/>
            <w:highlight w:val="yellow"/>
          </w:rPr>
          <w:t>5</w:t>
        </w:r>
      </w:ins>
      <w:del w:id="826" w:author="Thiago Ávila" w:date="2018-02-22T14:32:00Z">
        <w:r w:rsidRPr="002F0D64" w:rsidDel="006C1D3A">
          <w:rPr>
            <w:rFonts w:ascii="Calibri" w:eastAsia="Calibri" w:hAnsi="Calibri" w:cs="Calibri"/>
            <w:highlight w:val="yellow"/>
            <w:rPrChange w:id="827" w:author="Thiago Ávila" w:date="2018-02-19T12:37:00Z">
              <w:rPr>
                <w:rFonts w:ascii="Calibri" w:eastAsia="Calibri" w:hAnsi="Calibri" w:cs="Calibri"/>
              </w:rPr>
            </w:rPrChange>
          </w:rPr>
          <w:delText>4</w:delText>
        </w:r>
      </w:del>
      <w:proofErr w:type="gramStart"/>
      <w:r w:rsidRPr="002F0D64">
        <w:rPr>
          <w:rFonts w:ascii="Calibri" w:eastAsia="Calibri" w:hAnsi="Calibri" w:cs="Calibri"/>
          <w:highlight w:val="yellow"/>
          <w:rPrChange w:id="828" w:author="Thiago Ávila" w:date="2018-02-19T12:37:00Z">
            <w:rPr>
              <w:rFonts w:ascii="Calibri" w:eastAsia="Calibri" w:hAnsi="Calibri" w:cs="Calibri"/>
            </w:rPr>
          </w:rPrChange>
        </w:rPr>
        <w:t>.</w:t>
      </w:r>
      <w:proofErr w:type="gramEnd"/>
      <w:r w:rsidRPr="002F0D64">
        <w:rPr>
          <w:rFonts w:ascii="Calibri" w:eastAsia="Calibri" w:hAnsi="Calibri" w:cs="Calibri"/>
          <w:highlight w:val="yellow"/>
          <w:rPrChange w:id="829" w:author="Thiago Ávila" w:date="2018-02-19T12:37:00Z">
            <w:rPr>
              <w:rFonts w:ascii="Calibri" w:eastAsia="Calibri" w:hAnsi="Calibri" w:cs="Calibri"/>
            </w:rPr>
          </w:rPrChange>
        </w:rPr>
        <w:t>9.1 – No critério Nível de Automação serão verificados o uso de ferramentas de construção automatizadas, testes automatizados, entre outros.</w:t>
      </w:r>
    </w:p>
    <w:p w:rsidR="007E1280" w:rsidRPr="002F0D64" w:rsidRDefault="007E1280">
      <w:pPr>
        <w:spacing w:line="379" w:lineRule="exact"/>
        <w:rPr>
          <w:sz w:val="20"/>
          <w:szCs w:val="20"/>
          <w:highlight w:val="yellow"/>
          <w:rPrChange w:id="830" w:author="Thiago Ávila" w:date="2018-02-19T12:37:00Z">
            <w:rPr>
              <w:sz w:val="20"/>
              <w:szCs w:val="20"/>
            </w:rPr>
          </w:rPrChange>
        </w:rPr>
      </w:pPr>
    </w:p>
    <w:p w:rsidR="007E1280" w:rsidRPr="006C1D3A" w:rsidDel="006C1D3A" w:rsidRDefault="00D27A22">
      <w:pPr>
        <w:ind w:right="266"/>
        <w:jc w:val="right"/>
        <w:rPr>
          <w:del w:id="831" w:author="Thiago Ávila" w:date="2018-02-22T14:29:00Z"/>
          <w:color w:val="FF0000"/>
          <w:sz w:val="20"/>
          <w:szCs w:val="20"/>
          <w:highlight w:val="yellow"/>
          <w:rPrChange w:id="832" w:author="Thiago Ávila" w:date="2018-02-22T14:30:00Z">
            <w:rPr>
              <w:del w:id="833" w:author="Thiago Ávila" w:date="2018-02-22T14:29:00Z"/>
              <w:sz w:val="20"/>
              <w:szCs w:val="20"/>
            </w:rPr>
          </w:rPrChange>
        </w:rPr>
      </w:pPr>
      <w:del w:id="834" w:author="Thiago Ávila" w:date="2018-02-22T14:29:00Z">
        <w:r w:rsidRPr="006C1D3A" w:rsidDel="006C1D3A">
          <w:rPr>
            <w:rFonts w:ascii="Calibri" w:eastAsia="Calibri" w:hAnsi="Calibri" w:cs="Calibri"/>
            <w:color w:val="FF0000"/>
            <w:highlight w:val="yellow"/>
            <w:rPrChange w:id="835" w:author="Thiago Ávila" w:date="2018-02-22T14:30:00Z">
              <w:rPr>
                <w:rFonts w:ascii="Calibri" w:eastAsia="Calibri" w:hAnsi="Calibri" w:cs="Calibri"/>
              </w:rPr>
            </w:rPrChange>
          </w:rPr>
          <w:delText>5</w:delText>
        </w:r>
      </w:del>
    </w:p>
    <w:p w:rsidR="007E1280" w:rsidRPr="006C1D3A" w:rsidDel="006C1D3A" w:rsidRDefault="007E1280" w:rsidP="006C1D3A">
      <w:pPr>
        <w:ind w:right="266"/>
        <w:jc w:val="right"/>
        <w:rPr>
          <w:del w:id="836" w:author="Thiago Ávila" w:date="2018-02-22T14:29:00Z"/>
          <w:color w:val="FF0000"/>
          <w:highlight w:val="yellow"/>
          <w:rPrChange w:id="837" w:author="Thiago Ávila" w:date="2018-02-22T14:30:00Z">
            <w:rPr>
              <w:del w:id="838" w:author="Thiago Ávila" w:date="2018-02-22T14:29:00Z"/>
            </w:rPr>
          </w:rPrChange>
        </w:rPr>
        <w:sectPr w:rsidR="007E1280" w:rsidRPr="006C1D3A" w:rsidDel="006C1D3A">
          <w:pgSz w:w="11900" w:h="16838"/>
          <w:pgMar w:top="1436" w:right="1440" w:bottom="419" w:left="1440" w:header="0" w:footer="0" w:gutter="0"/>
          <w:cols w:space="720" w:equalWidth="0">
            <w:col w:w="9026"/>
          </w:cols>
        </w:sectPr>
        <w:pPrChange w:id="839" w:author="Thiago Ávila" w:date="2018-02-22T14:29:00Z">
          <w:pPr/>
        </w:pPrChange>
      </w:pPr>
    </w:p>
    <w:p w:rsidR="007E1280" w:rsidRPr="006C1D3A" w:rsidRDefault="00D27A22">
      <w:pPr>
        <w:spacing w:line="227" w:lineRule="auto"/>
        <w:ind w:left="260" w:right="266" w:firstLine="708"/>
        <w:jc w:val="both"/>
        <w:rPr>
          <w:color w:val="FF0000"/>
          <w:sz w:val="20"/>
          <w:szCs w:val="20"/>
          <w:highlight w:val="yellow"/>
          <w:rPrChange w:id="840" w:author="Thiago Ávila" w:date="2018-02-22T14:30:00Z">
            <w:rPr>
              <w:sz w:val="20"/>
              <w:szCs w:val="20"/>
            </w:rPr>
          </w:rPrChange>
        </w:rPr>
      </w:pPr>
      <w:bookmarkStart w:id="841" w:name="page6"/>
      <w:bookmarkEnd w:id="841"/>
      <w:proofErr w:type="gramStart"/>
      <w:r w:rsidRPr="006C1D3A">
        <w:rPr>
          <w:rFonts w:ascii="Calibri" w:eastAsia="Calibri" w:hAnsi="Calibri" w:cs="Calibri"/>
          <w:color w:val="FF0000"/>
          <w:highlight w:val="yellow"/>
          <w:rPrChange w:id="842" w:author="Thiago Ávila" w:date="2018-02-22T14:30:00Z">
            <w:rPr>
              <w:rFonts w:ascii="Calibri" w:eastAsia="Calibri" w:hAnsi="Calibri" w:cs="Calibri"/>
            </w:rPr>
          </w:rPrChange>
        </w:rPr>
        <w:lastRenderedPageBreak/>
        <w:t>3.</w:t>
      </w:r>
      <w:proofErr w:type="gramEnd"/>
      <w:del w:id="843" w:author="Thiago Ávila" w:date="2018-02-22T14:32:00Z">
        <w:r w:rsidRPr="006C1D3A" w:rsidDel="006C1D3A">
          <w:rPr>
            <w:rFonts w:ascii="Calibri" w:eastAsia="Calibri" w:hAnsi="Calibri" w:cs="Calibri"/>
            <w:color w:val="FF0000"/>
            <w:highlight w:val="yellow"/>
            <w:rPrChange w:id="844" w:author="Thiago Ávila" w:date="2018-02-22T14:30:00Z">
              <w:rPr>
                <w:rFonts w:ascii="Calibri" w:eastAsia="Calibri" w:hAnsi="Calibri" w:cs="Calibri"/>
              </w:rPr>
            </w:rPrChange>
          </w:rPr>
          <w:delText>4</w:delText>
        </w:r>
      </w:del>
      <w:ins w:id="845" w:author="Thiago Ávila" w:date="2018-02-22T14:32:00Z">
        <w:r w:rsidR="006C1D3A">
          <w:rPr>
            <w:rFonts w:ascii="Calibri" w:eastAsia="Calibri" w:hAnsi="Calibri" w:cs="Calibri"/>
            <w:color w:val="FF0000"/>
            <w:highlight w:val="yellow"/>
          </w:rPr>
          <w:t>5</w:t>
        </w:r>
      </w:ins>
      <w:r w:rsidRPr="006C1D3A">
        <w:rPr>
          <w:rFonts w:ascii="Calibri" w:eastAsia="Calibri" w:hAnsi="Calibri" w:cs="Calibri"/>
          <w:color w:val="FF0000"/>
          <w:highlight w:val="yellow"/>
          <w:rPrChange w:id="846" w:author="Thiago Ávila" w:date="2018-02-22T14:30:00Z">
            <w:rPr>
              <w:rFonts w:ascii="Calibri" w:eastAsia="Calibri" w:hAnsi="Calibri" w:cs="Calibri"/>
            </w:rPr>
          </w:rPrChange>
        </w:rPr>
        <w:t xml:space="preserve">.9.2 – No critério Qualidade do Código Fonte serão verificados quanto as boas práticas de desenvolvimento de software, </w:t>
      </w:r>
      <w:ins w:id="847" w:author="Thiago Ávila" w:date="2018-02-22T14:30:00Z">
        <w:r w:rsidR="006C1D3A">
          <w:rPr>
            <w:rFonts w:ascii="Calibri" w:eastAsia="Calibri" w:hAnsi="Calibri" w:cs="Calibri"/>
            <w:color w:val="FF0000"/>
            <w:highlight w:val="yellow"/>
          </w:rPr>
          <w:t xml:space="preserve">tais como uso de padrões de projeto, documentação do código, </w:t>
        </w:r>
      </w:ins>
      <w:del w:id="848" w:author="Thiago Ávila" w:date="2018-02-22T14:30:00Z">
        <w:r w:rsidRPr="006C1D3A" w:rsidDel="006C1D3A">
          <w:rPr>
            <w:rFonts w:ascii="Calibri" w:eastAsia="Calibri" w:hAnsi="Calibri" w:cs="Calibri"/>
            <w:color w:val="FF0000"/>
            <w:highlight w:val="yellow"/>
            <w:rPrChange w:id="849" w:author="Thiago Ávila" w:date="2018-02-22T14:30:00Z">
              <w:rPr>
                <w:rFonts w:ascii="Calibri" w:eastAsia="Calibri" w:hAnsi="Calibri" w:cs="Calibri"/>
              </w:rPr>
            </w:rPrChange>
          </w:rPr>
          <w:delText xml:space="preserve">tais como </w:delText>
        </w:r>
      </w:del>
      <w:r w:rsidRPr="006C1D3A">
        <w:rPr>
          <w:rFonts w:ascii="Calibri" w:eastAsia="Calibri" w:hAnsi="Calibri" w:cs="Calibri"/>
          <w:color w:val="FF0000"/>
          <w:highlight w:val="yellow"/>
          <w:rPrChange w:id="850" w:author="Thiago Ávila" w:date="2018-02-22T14:30:00Z">
            <w:rPr>
              <w:rFonts w:ascii="Calibri" w:eastAsia="Calibri" w:hAnsi="Calibri" w:cs="Calibri"/>
            </w:rPr>
          </w:rPrChange>
        </w:rPr>
        <w:t>legibilidade, duplicidade, entre outras.</w:t>
      </w:r>
    </w:p>
    <w:p w:rsidR="007E1280" w:rsidRPr="002F0D64" w:rsidRDefault="007E1280">
      <w:pPr>
        <w:spacing w:line="182" w:lineRule="exact"/>
        <w:rPr>
          <w:sz w:val="20"/>
          <w:szCs w:val="20"/>
          <w:highlight w:val="yellow"/>
          <w:rPrChange w:id="851" w:author="Thiago Ávila" w:date="2018-02-19T12:37:00Z">
            <w:rPr>
              <w:sz w:val="20"/>
              <w:szCs w:val="20"/>
            </w:rPr>
          </w:rPrChange>
        </w:rPr>
      </w:pPr>
    </w:p>
    <w:p w:rsidR="007E1280" w:rsidRPr="002F0D64" w:rsidRDefault="00D27A22">
      <w:pPr>
        <w:ind w:left="260"/>
        <w:rPr>
          <w:sz w:val="20"/>
          <w:szCs w:val="20"/>
          <w:highlight w:val="yellow"/>
          <w:rPrChange w:id="852" w:author="Thiago Ávila" w:date="2018-02-19T12:37:00Z">
            <w:rPr>
              <w:sz w:val="20"/>
              <w:szCs w:val="20"/>
            </w:rPr>
          </w:rPrChange>
        </w:rPr>
      </w:pPr>
      <w:r w:rsidRPr="002F0D64">
        <w:rPr>
          <w:rFonts w:ascii="Calibri" w:eastAsia="Calibri" w:hAnsi="Calibri" w:cs="Calibri"/>
          <w:highlight w:val="yellow"/>
          <w:rPrChange w:id="853" w:author="Thiago Ávila" w:date="2018-02-19T12:37:00Z">
            <w:rPr>
              <w:rFonts w:ascii="Calibri" w:eastAsia="Calibri" w:hAnsi="Calibri" w:cs="Calibri"/>
            </w:rPr>
          </w:rPrChange>
        </w:rPr>
        <w:t>Exemplo:</w:t>
      </w:r>
    </w:p>
    <w:p w:rsidR="007E1280" w:rsidRPr="002F0D64" w:rsidRDefault="00D27A22">
      <w:pPr>
        <w:spacing w:line="20" w:lineRule="exact"/>
        <w:rPr>
          <w:sz w:val="20"/>
          <w:szCs w:val="20"/>
          <w:highlight w:val="yellow"/>
          <w:rPrChange w:id="854" w:author="Thiago Ávila" w:date="2018-02-19T12:37:00Z">
            <w:rPr>
              <w:sz w:val="20"/>
              <w:szCs w:val="20"/>
            </w:rPr>
          </w:rPrChange>
        </w:rPr>
      </w:pPr>
      <w:r w:rsidRPr="002F0D64">
        <w:rPr>
          <w:noProof/>
          <w:sz w:val="20"/>
          <w:szCs w:val="20"/>
          <w:highlight w:val="yellow"/>
          <w:rPrChange w:id="855" w:author="Unknown">
            <w:rPr>
              <w:noProof/>
              <w:sz w:val="20"/>
              <w:szCs w:val="20"/>
            </w:rPr>
          </w:rPrChange>
        </w:rPr>
        <mc:AlternateContent>
          <mc:Choice Requires="wps">
            <w:drawing>
              <wp:anchor distT="0" distB="0" distL="114300" distR="114300" simplePos="0" relativeHeight="251635712" behindDoc="1" locked="0" layoutInCell="0" allowOverlap="1" wp14:anchorId="5B44EF0D" wp14:editId="7E93B523">
                <wp:simplePos x="0" y="0"/>
                <wp:positionH relativeFrom="column">
                  <wp:posOffset>94615</wp:posOffset>
                </wp:positionH>
                <wp:positionV relativeFrom="paragraph">
                  <wp:posOffset>123825</wp:posOffset>
                </wp:positionV>
                <wp:extent cx="5400675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06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.45pt,9.75pt" to="432.7pt,9.75pt" o:allowincell="f" strokecolor="#000000" strokeweight="0.48pt"/>
            </w:pict>
          </mc:Fallback>
        </mc:AlternateContent>
      </w:r>
      <w:r w:rsidRPr="002F0D64">
        <w:rPr>
          <w:noProof/>
          <w:sz w:val="20"/>
          <w:szCs w:val="20"/>
          <w:highlight w:val="yellow"/>
          <w:rPrChange w:id="856" w:author="Unknown">
            <w:rPr>
              <w:noProof/>
              <w:sz w:val="20"/>
              <w:szCs w:val="20"/>
            </w:rPr>
          </w:rPrChange>
        </w:rPr>
        <mc:AlternateContent>
          <mc:Choice Requires="wps">
            <w:drawing>
              <wp:anchor distT="0" distB="0" distL="114300" distR="114300" simplePos="0" relativeHeight="251636736" behindDoc="1" locked="0" layoutInCell="0" allowOverlap="1" wp14:anchorId="039903BE" wp14:editId="20314599">
                <wp:simplePos x="0" y="0"/>
                <wp:positionH relativeFrom="column">
                  <wp:posOffset>97790</wp:posOffset>
                </wp:positionH>
                <wp:positionV relativeFrom="paragraph">
                  <wp:posOffset>120650</wp:posOffset>
                </wp:positionV>
                <wp:extent cx="0" cy="248348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834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.7pt,9.5pt" to="7.7pt,205.05pt" o:allowincell="f" strokecolor="#000000" strokeweight="0.48pt"/>
            </w:pict>
          </mc:Fallback>
        </mc:AlternateContent>
      </w:r>
      <w:r w:rsidRPr="002F0D64">
        <w:rPr>
          <w:noProof/>
          <w:sz w:val="20"/>
          <w:szCs w:val="20"/>
          <w:highlight w:val="yellow"/>
          <w:rPrChange w:id="857" w:author="Unknown">
            <w:rPr>
              <w:noProof/>
              <w:sz w:val="20"/>
              <w:szCs w:val="20"/>
            </w:rPr>
          </w:rPrChange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 wp14:anchorId="1D47D38E" wp14:editId="678BA14F">
                <wp:simplePos x="0" y="0"/>
                <wp:positionH relativeFrom="column">
                  <wp:posOffset>5492115</wp:posOffset>
                </wp:positionH>
                <wp:positionV relativeFrom="paragraph">
                  <wp:posOffset>120650</wp:posOffset>
                </wp:positionV>
                <wp:extent cx="0" cy="248348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834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32.45pt,9.5pt" to="432.45pt,205.05pt" o:allowincell="f" strokecolor="#000000" strokeweight="0.48pt"/>
            </w:pict>
          </mc:Fallback>
        </mc:AlternateContent>
      </w:r>
    </w:p>
    <w:p w:rsidR="007E1280" w:rsidRPr="002F0D64" w:rsidRDefault="007E1280">
      <w:pPr>
        <w:spacing w:line="172" w:lineRule="exact"/>
        <w:rPr>
          <w:sz w:val="20"/>
          <w:szCs w:val="20"/>
          <w:highlight w:val="yellow"/>
          <w:rPrChange w:id="858" w:author="Thiago Ávila" w:date="2018-02-19T12:37:00Z">
            <w:rPr>
              <w:sz w:val="20"/>
              <w:szCs w:val="20"/>
            </w:rPr>
          </w:rPrChange>
        </w:rPr>
      </w:pPr>
    </w:p>
    <w:p w:rsidR="007E1280" w:rsidRPr="002F0D64" w:rsidRDefault="00D27A22">
      <w:pPr>
        <w:ind w:right="226"/>
        <w:jc w:val="center"/>
        <w:rPr>
          <w:sz w:val="20"/>
          <w:szCs w:val="20"/>
          <w:highlight w:val="yellow"/>
          <w:rPrChange w:id="859" w:author="Thiago Ávila" w:date="2018-02-19T12:37:00Z">
            <w:rPr>
              <w:sz w:val="20"/>
              <w:szCs w:val="20"/>
            </w:rPr>
          </w:rPrChange>
        </w:rPr>
      </w:pPr>
      <w:r w:rsidRPr="002F0D64">
        <w:rPr>
          <w:rFonts w:ascii="Calibri" w:eastAsia="Calibri" w:hAnsi="Calibri" w:cs="Calibri"/>
          <w:highlight w:val="yellow"/>
          <w:rPrChange w:id="860" w:author="Thiago Ávila" w:date="2018-02-19T12:37:00Z">
            <w:rPr>
              <w:rFonts w:ascii="Calibri" w:eastAsia="Calibri" w:hAnsi="Calibri" w:cs="Calibri"/>
            </w:rPr>
          </w:rPrChange>
        </w:rPr>
        <w:t>Equipe 10</w:t>
      </w: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0"/>
        <w:gridCol w:w="2840"/>
        <w:gridCol w:w="2820"/>
      </w:tblGrid>
      <w:tr w:rsidR="007E1280" w:rsidRPr="002F0D64">
        <w:trPr>
          <w:trHeight w:val="263"/>
        </w:trPr>
        <w:tc>
          <w:tcPr>
            <w:tcW w:w="2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2F0D64" w:rsidRDefault="007E1280">
            <w:pPr>
              <w:rPr>
                <w:highlight w:val="yellow"/>
                <w:rPrChange w:id="861" w:author="Thiago Ávila" w:date="2018-02-19T12:37:00Z">
                  <w:rPr/>
                </w:rPrChange>
              </w:rPr>
            </w:pPr>
          </w:p>
        </w:tc>
        <w:tc>
          <w:tcPr>
            <w:tcW w:w="2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2F0D64" w:rsidRDefault="00D27A22">
            <w:pPr>
              <w:spacing w:line="258" w:lineRule="exact"/>
              <w:ind w:left="100"/>
              <w:rPr>
                <w:sz w:val="20"/>
                <w:szCs w:val="20"/>
                <w:highlight w:val="yellow"/>
                <w:rPrChange w:id="862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863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Nível de Automação</w:t>
            </w:r>
          </w:p>
        </w:tc>
        <w:tc>
          <w:tcPr>
            <w:tcW w:w="28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7E1280" w:rsidRPr="002F0D64" w:rsidRDefault="00D27A22">
            <w:pPr>
              <w:spacing w:line="258" w:lineRule="exact"/>
              <w:ind w:left="80"/>
              <w:rPr>
                <w:sz w:val="20"/>
                <w:szCs w:val="20"/>
                <w:highlight w:val="yellow"/>
                <w:rPrChange w:id="864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865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Qualidade do Código Fonte</w:t>
            </w:r>
          </w:p>
        </w:tc>
      </w:tr>
      <w:tr w:rsidR="007E1280" w:rsidRPr="002F0D64">
        <w:trPr>
          <w:trHeight w:val="258"/>
        </w:trPr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2F0D64" w:rsidRDefault="00D27A22">
            <w:pPr>
              <w:spacing w:line="255" w:lineRule="exact"/>
              <w:ind w:left="120"/>
              <w:rPr>
                <w:sz w:val="20"/>
                <w:szCs w:val="20"/>
                <w:highlight w:val="yellow"/>
                <w:rPrChange w:id="866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867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Avaliador 1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2F0D64" w:rsidRDefault="00D27A22">
            <w:pPr>
              <w:spacing w:line="255" w:lineRule="exact"/>
              <w:ind w:left="100"/>
              <w:rPr>
                <w:sz w:val="20"/>
                <w:szCs w:val="20"/>
                <w:highlight w:val="yellow"/>
                <w:rPrChange w:id="868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869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10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vAlign w:val="bottom"/>
          </w:tcPr>
          <w:p w:rsidR="007E1280" w:rsidRPr="002F0D64" w:rsidRDefault="00D27A22">
            <w:pPr>
              <w:spacing w:line="255" w:lineRule="exact"/>
              <w:ind w:left="80"/>
              <w:rPr>
                <w:sz w:val="20"/>
                <w:szCs w:val="20"/>
                <w:highlight w:val="yellow"/>
                <w:rPrChange w:id="870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871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9</w:t>
            </w:r>
          </w:p>
        </w:tc>
      </w:tr>
      <w:tr w:rsidR="007E1280" w:rsidRPr="002F0D64">
        <w:trPr>
          <w:trHeight w:val="258"/>
        </w:trPr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2F0D64" w:rsidRDefault="00D27A22">
            <w:pPr>
              <w:spacing w:line="255" w:lineRule="exact"/>
              <w:ind w:left="120"/>
              <w:rPr>
                <w:sz w:val="20"/>
                <w:szCs w:val="20"/>
                <w:highlight w:val="yellow"/>
                <w:rPrChange w:id="872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873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Avaliador 2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2F0D64" w:rsidRDefault="00D27A22">
            <w:pPr>
              <w:spacing w:line="255" w:lineRule="exact"/>
              <w:ind w:left="100"/>
              <w:rPr>
                <w:sz w:val="20"/>
                <w:szCs w:val="20"/>
                <w:highlight w:val="yellow"/>
                <w:rPrChange w:id="874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875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9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vAlign w:val="bottom"/>
          </w:tcPr>
          <w:p w:rsidR="007E1280" w:rsidRPr="002F0D64" w:rsidRDefault="00D27A22">
            <w:pPr>
              <w:spacing w:line="255" w:lineRule="exact"/>
              <w:ind w:left="80"/>
              <w:rPr>
                <w:sz w:val="20"/>
                <w:szCs w:val="20"/>
                <w:highlight w:val="yellow"/>
                <w:rPrChange w:id="876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877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8</w:t>
            </w:r>
          </w:p>
        </w:tc>
      </w:tr>
      <w:tr w:rsidR="007E1280" w:rsidRPr="002F0D64">
        <w:trPr>
          <w:trHeight w:val="258"/>
        </w:trPr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2F0D64" w:rsidRDefault="00D27A22">
            <w:pPr>
              <w:spacing w:line="255" w:lineRule="exact"/>
              <w:ind w:left="120"/>
              <w:rPr>
                <w:sz w:val="20"/>
                <w:szCs w:val="20"/>
                <w:highlight w:val="yellow"/>
                <w:rPrChange w:id="878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879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Avaliador 3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2F0D64" w:rsidRDefault="00D27A22">
            <w:pPr>
              <w:spacing w:line="255" w:lineRule="exact"/>
              <w:ind w:left="100"/>
              <w:rPr>
                <w:sz w:val="20"/>
                <w:szCs w:val="20"/>
                <w:highlight w:val="yellow"/>
                <w:rPrChange w:id="880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881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8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vAlign w:val="bottom"/>
          </w:tcPr>
          <w:p w:rsidR="007E1280" w:rsidRPr="002F0D64" w:rsidRDefault="00D27A22">
            <w:pPr>
              <w:spacing w:line="255" w:lineRule="exact"/>
              <w:ind w:left="80"/>
              <w:rPr>
                <w:sz w:val="20"/>
                <w:szCs w:val="20"/>
                <w:highlight w:val="yellow"/>
                <w:rPrChange w:id="882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883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7</w:t>
            </w:r>
          </w:p>
        </w:tc>
      </w:tr>
      <w:tr w:rsidR="007E1280" w:rsidRPr="002F0D64">
        <w:trPr>
          <w:trHeight w:val="258"/>
        </w:trPr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2F0D64" w:rsidRDefault="00D27A22">
            <w:pPr>
              <w:spacing w:line="255" w:lineRule="exact"/>
              <w:ind w:left="120"/>
              <w:rPr>
                <w:sz w:val="20"/>
                <w:szCs w:val="20"/>
                <w:highlight w:val="yellow"/>
                <w:rPrChange w:id="884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885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Média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2F0D64" w:rsidRDefault="00D27A22">
            <w:pPr>
              <w:spacing w:line="255" w:lineRule="exact"/>
              <w:ind w:left="100"/>
              <w:rPr>
                <w:sz w:val="20"/>
                <w:szCs w:val="20"/>
                <w:highlight w:val="yellow"/>
                <w:rPrChange w:id="886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887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9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vAlign w:val="bottom"/>
          </w:tcPr>
          <w:p w:rsidR="007E1280" w:rsidRPr="002F0D64" w:rsidRDefault="00D27A22">
            <w:pPr>
              <w:spacing w:line="255" w:lineRule="exact"/>
              <w:ind w:left="80"/>
              <w:rPr>
                <w:sz w:val="20"/>
                <w:szCs w:val="20"/>
                <w:highlight w:val="yellow"/>
                <w:rPrChange w:id="888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889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8</w:t>
            </w:r>
          </w:p>
        </w:tc>
      </w:tr>
      <w:tr w:rsidR="007E1280" w:rsidRPr="002F0D64">
        <w:trPr>
          <w:trHeight w:val="258"/>
        </w:trPr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2F0D64" w:rsidRDefault="00D27A22">
            <w:pPr>
              <w:spacing w:line="255" w:lineRule="exact"/>
              <w:ind w:left="120"/>
              <w:rPr>
                <w:sz w:val="20"/>
                <w:szCs w:val="20"/>
                <w:highlight w:val="yellow"/>
                <w:rPrChange w:id="890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891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Nota Final</w:t>
            </w:r>
          </w:p>
        </w:tc>
        <w:tc>
          <w:tcPr>
            <w:tcW w:w="2840" w:type="dxa"/>
            <w:tcBorders>
              <w:bottom w:val="single" w:sz="8" w:space="0" w:color="auto"/>
            </w:tcBorders>
            <w:vAlign w:val="bottom"/>
          </w:tcPr>
          <w:p w:rsidR="007E1280" w:rsidRPr="002F0D64" w:rsidRDefault="00D27A22">
            <w:pPr>
              <w:spacing w:line="255" w:lineRule="exact"/>
              <w:ind w:left="100"/>
              <w:rPr>
                <w:sz w:val="20"/>
                <w:szCs w:val="20"/>
                <w:highlight w:val="yellow"/>
                <w:rPrChange w:id="892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893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17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vAlign w:val="bottom"/>
          </w:tcPr>
          <w:p w:rsidR="007E1280" w:rsidRPr="002F0D64" w:rsidRDefault="007E1280">
            <w:pPr>
              <w:rPr>
                <w:highlight w:val="yellow"/>
                <w:rPrChange w:id="894" w:author="Thiago Ávila" w:date="2018-02-19T12:37:00Z">
                  <w:rPr/>
                </w:rPrChange>
              </w:rPr>
            </w:pPr>
          </w:p>
        </w:tc>
      </w:tr>
      <w:tr w:rsidR="007E1280" w:rsidRPr="002F0D64">
        <w:trPr>
          <w:trHeight w:val="259"/>
        </w:trPr>
        <w:tc>
          <w:tcPr>
            <w:tcW w:w="2860" w:type="dxa"/>
            <w:tcBorders>
              <w:bottom w:val="single" w:sz="8" w:space="0" w:color="auto"/>
            </w:tcBorders>
            <w:vAlign w:val="bottom"/>
          </w:tcPr>
          <w:p w:rsidR="007E1280" w:rsidRPr="002F0D64" w:rsidRDefault="007E1280">
            <w:pPr>
              <w:rPr>
                <w:highlight w:val="yellow"/>
                <w:rPrChange w:id="895" w:author="Thiago Ávila" w:date="2018-02-19T12:37:00Z">
                  <w:rPr/>
                </w:rPrChange>
              </w:rPr>
            </w:pPr>
          </w:p>
        </w:tc>
        <w:tc>
          <w:tcPr>
            <w:tcW w:w="2840" w:type="dxa"/>
            <w:tcBorders>
              <w:bottom w:val="single" w:sz="8" w:space="0" w:color="auto"/>
            </w:tcBorders>
            <w:vAlign w:val="bottom"/>
          </w:tcPr>
          <w:p w:rsidR="007E1280" w:rsidRPr="002F0D64" w:rsidRDefault="00D27A22">
            <w:pPr>
              <w:spacing w:line="255" w:lineRule="exact"/>
              <w:ind w:left="960"/>
              <w:rPr>
                <w:sz w:val="20"/>
                <w:szCs w:val="20"/>
                <w:highlight w:val="yellow"/>
                <w:rPrChange w:id="896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897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Equipe 11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vAlign w:val="bottom"/>
          </w:tcPr>
          <w:p w:rsidR="007E1280" w:rsidRPr="002F0D64" w:rsidRDefault="007E1280">
            <w:pPr>
              <w:rPr>
                <w:highlight w:val="yellow"/>
                <w:rPrChange w:id="898" w:author="Thiago Ávila" w:date="2018-02-19T12:37:00Z">
                  <w:rPr/>
                </w:rPrChange>
              </w:rPr>
            </w:pPr>
          </w:p>
        </w:tc>
      </w:tr>
      <w:tr w:rsidR="007E1280" w:rsidRPr="002F0D64">
        <w:trPr>
          <w:trHeight w:val="258"/>
        </w:trPr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2F0D64" w:rsidRDefault="007E1280">
            <w:pPr>
              <w:rPr>
                <w:highlight w:val="yellow"/>
                <w:rPrChange w:id="899" w:author="Thiago Ávila" w:date="2018-02-19T12:37:00Z">
                  <w:rPr/>
                </w:rPrChange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2F0D64" w:rsidRDefault="00D27A22">
            <w:pPr>
              <w:spacing w:line="255" w:lineRule="exact"/>
              <w:ind w:left="100"/>
              <w:rPr>
                <w:sz w:val="20"/>
                <w:szCs w:val="20"/>
                <w:highlight w:val="yellow"/>
                <w:rPrChange w:id="900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901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Nível de Automação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vAlign w:val="bottom"/>
          </w:tcPr>
          <w:p w:rsidR="007E1280" w:rsidRPr="002F0D64" w:rsidRDefault="00D27A22">
            <w:pPr>
              <w:spacing w:line="255" w:lineRule="exact"/>
              <w:ind w:left="80"/>
              <w:rPr>
                <w:sz w:val="20"/>
                <w:szCs w:val="20"/>
                <w:highlight w:val="yellow"/>
                <w:rPrChange w:id="902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903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Qualidade do Código Fonte</w:t>
            </w:r>
          </w:p>
        </w:tc>
      </w:tr>
      <w:tr w:rsidR="007E1280" w:rsidRPr="002F0D64">
        <w:trPr>
          <w:trHeight w:val="258"/>
        </w:trPr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2F0D64" w:rsidRDefault="00D27A22">
            <w:pPr>
              <w:spacing w:line="255" w:lineRule="exact"/>
              <w:ind w:left="120"/>
              <w:rPr>
                <w:sz w:val="20"/>
                <w:szCs w:val="20"/>
                <w:highlight w:val="yellow"/>
                <w:rPrChange w:id="904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905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Avaliador 1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2F0D64" w:rsidRDefault="00D27A22">
            <w:pPr>
              <w:spacing w:line="255" w:lineRule="exact"/>
              <w:ind w:left="100"/>
              <w:rPr>
                <w:sz w:val="20"/>
                <w:szCs w:val="20"/>
                <w:highlight w:val="yellow"/>
                <w:rPrChange w:id="906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907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9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vAlign w:val="bottom"/>
          </w:tcPr>
          <w:p w:rsidR="007E1280" w:rsidRPr="002F0D64" w:rsidRDefault="00D27A22">
            <w:pPr>
              <w:spacing w:line="255" w:lineRule="exact"/>
              <w:ind w:left="80"/>
              <w:rPr>
                <w:sz w:val="20"/>
                <w:szCs w:val="20"/>
                <w:highlight w:val="yellow"/>
                <w:rPrChange w:id="908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909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9</w:t>
            </w:r>
          </w:p>
        </w:tc>
      </w:tr>
      <w:tr w:rsidR="007E1280" w:rsidRPr="002F0D64">
        <w:trPr>
          <w:trHeight w:val="258"/>
        </w:trPr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2F0D64" w:rsidRDefault="00D27A22">
            <w:pPr>
              <w:spacing w:line="255" w:lineRule="exact"/>
              <w:ind w:left="120"/>
              <w:rPr>
                <w:sz w:val="20"/>
                <w:szCs w:val="20"/>
                <w:highlight w:val="yellow"/>
                <w:rPrChange w:id="910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911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Avaliador 2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2F0D64" w:rsidRDefault="00D27A22">
            <w:pPr>
              <w:spacing w:line="255" w:lineRule="exact"/>
              <w:ind w:left="100"/>
              <w:rPr>
                <w:sz w:val="20"/>
                <w:szCs w:val="20"/>
                <w:highlight w:val="yellow"/>
                <w:rPrChange w:id="912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913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7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vAlign w:val="bottom"/>
          </w:tcPr>
          <w:p w:rsidR="007E1280" w:rsidRPr="002F0D64" w:rsidRDefault="00D27A22">
            <w:pPr>
              <w:spacing w:line="255" w:lineRule="exact"/>
              <w:ind w:left="80"/>
              <w:rPr>
                <w:sz w:val="20"/>
                <w:szCs w:val="20"/>
                <w:highlight w:val="yellow"/>
                <w:rPrChange w:id="914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915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8</w:t>
            </w:r>
          </w:p>
        </w:tc>
      </w:tr>
      <w:tr w:rsidR="007E1280" w:rsidRPr="002F0D64">
        <w:trPr>
          <w:trHeight w:val="258"/>
        </w:trPr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2F0D64" w:rsidRDefault="00D27A22">
            <w:pPr>
              <w:spacing w:line="255" w:lineRule="exact"/>
              <w:ind w:left="120"/>
              <w:rPr>
                <w:sz w:val="20"/>
                <w:szCs w:val="20"/>
                <w:highlight w:val="yellow"/>
                <w:rPrChange w:id="916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917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Avaliador 3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2F0D64" w:rsidRDefault="00D27A22">
            <w:pPr>
              <w:spacing w:line="255" w:lineRule="exact"/>
              <w:ind w:left="100"/>
              <w:rPr>
                <w:sz w:val="20"/>
                <w:szCs w:val="20"/>
                <w:highlight w:val="yellow"/>
                <w:rPrChange w:id="918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919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8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vAlign w:val="bottom"/>
          </w:tcPr>
          <w:p w:rsidR="007E1280" w:rsidRPr="002F0D64" w:rsidRDefault="00D27A22">
            <w:pPr>
              <w:spacing w:line="255" w:lineRule="exact"/>
              <w:ind w:left="80"/>
              <w:rPr>
                <w:sz w:val="20"/>
                <w:szCs w:val="20"/>
                <w:highlight w:val="yellow"/>
                <w:rPrChange w:id="920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921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7</w:t>
            </w:r>
          </w:p>
        </w:tc>
      </w:tr>
      <w:tr w:rsidR="007E1280" w:rsidRPr="002F0D64">
        <w:trPr>
          <w:trHeight w:val="260"/>
        </w:trPr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2F0D64" w:rsidRDefault="00D27A22">
            <w:pPr>
              <w:spacing w:line="257" w:lineRule="exact"/>
              <w:ind w:left="120"/>
              <w:rPr>
                <w:sz w:val="20"/>
                <w:szCs w:val="20"/>
                <w:highlight w:val="yellow"/>
                <w:rPrChange w:id="922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923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Média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2F0D64" w:rsidRDefault="00D27A22">
            <w:pPr>
              <w:spacing w:line="257" w:lineRule="exact"/>
              <w:ind w:left="100"/>
              <w:rPr>
                <w:sz w:val="20"/>
                <w:szCs w:val="20"/>
                <w:highlight w:val="yellow"/>
                <w:rPrChange w:id="924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925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8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vAlign w:val="bottom"/>
          </w:tcPr>
          <w:p w:rsidR="007E1280" w:rsidRPr="002F0D64" w:rsidRDefault="00D27A22">
            <w:pPr>
              <w:spacing w:line="257" w:lineRule="exact"/>
              <w:ind w:left="80"/>
              <w:rPr>
                <w:sz w:val="20"/>
                <w:szCs w:val="20"/>
                <w:highlight w:val="yellow"/>
                <w:rPrChange w:id="926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927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8</w:t>
            </w:r>
          </w:p>
        </w:tc>
      </w:tr>
      <w:tr w:rsidR="007E1280" w:rsidRPr="002F0D64">
        <w:trPr>
          <w:trHeight w:val="260"/>
        </w:trPr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2F0D64" w:rsidRDefault="00D27A22">
            <w:pPr>
              <w:spacing w:line="256" w:lineRule="exact"/>
              <w:ind w:left="120"/>
              <w:rPr>
                <w:sz w:val="20"/>
                <w:szCs w:val="20"/>
                <w:highlight w:val="yellow"/>
                <w:rPrChange w:id="928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929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Nota Final</w:t>
            </w:r>
          </w:p>
        </w:tc>
        <w:tc>
          <w:tcPr>
            <w:tcW w:w="2840" w:type="dxa"/>
            <w:tcBorders>
              <w:bottom w:val="single" w:sz="8" w:space="0" w:color="auto"/>
            </w:tcBorders>
            <w:vAlign w:val="bottom"/>
          </w:tcPr>
          <w:p w:rsidR="007E1280" w:rsidRPr="002F0D64" w:rsidRDefault="00D27A22">
            <w:pPr>
              <w:spacing w:line="256" w:lineRule="exact"/>
              <w:ind w:left="100"/>
              <w:rPr>
                <w:sz w:val="20"/>
                <w:szCs w:val="20"/>
                <w:highlight w:val="yellow"/>
                <w:rPrChange w:id="930" w:author="Thiago Ávila" w:date="2018-02-19T12:37:00Z">
                  <w:rPr>
                    <w:sz w:val="20"/>
                    <w:szCs w:val="20"/>
                  </w:rPr>
                </w:rPrChange>
              </w:rPr>
            </w:pPr>
            <w:r w:rsidRPr="002F0D64">
              <w:rPr>
                <w:rFonts w:ascii="Calibri" w:eastAsia="Calibri" w:hAnsi="Calibri" w:cs="Calibri"/>
                <w:highlight w:val="yellow"/>
                <w:rPrChange w:id="931" w:author="Thiago Ávila" w:date="2018-02-19T12:37:00Z">
                  <w:rPr>
                    <w:rFonts w:ascii="Calibri" w:eastAsia="Calibri" w:hAnsi="Calibri" w:cs="Calibri"/>
                  </w:rPr>
                </w:rPrChange>
              </w:rPr>
              <w:t>16</w:t>
            </w:r>
          </w:p>
        </w:tc>
        <w:tc>
          <w:tcPr>
            <w:tcW w:w="2820" w:type="dxa"/>
            <w:tcBorders>
              <w:bottom w:val="single" w:sz="8" w:space="0" w:color="auto"/>
            </w:tcBorders>
            <w:vAlign w:val="bottom"/>
          </w:tcPr>
          <w:p w:rsidR="007E1280" w:rsidRPr="002F0D64" w:rsidRDefault="007E1280">
            <w:pPr>
              <w:rPr>
                <w:highlight w:val="yellow"/>
                <w:rPrChange w:id="932" w:author="Thiago Ávila" w:date="2018-02-19T12:37:00Z">
                  <w:rPr/>
                </w:rPrChange>
              </w:rPr>
            </w:pPr>
          </w:p>
        </w:tc>
      </w:tr>
    </w:tbl>
    <w:p w:rsidR="007E1280" w:rsidRPr="002F0D64" w:rsidRDefault="007E1280">
      <w:pPr>
        <w:spacing w:line="200" w:lineRule="exact"/>
        <w:rPr>
          <w:sz w:val="20"/>
          <w:szCs w:val="20"/>
          <w:highlight w:val="yellow"/>
          <w:rPrChange w:id="933" w:author="Thiago Ávila" w:date="2018-02-19T12:37:00Z">
            <w:rPr>
              <w:sz w:val="20"/>
              <w:szCs w:val="20"/>
            </w:rPr>
          </w:rPrChange>
        </w:rPr>
      </w:pPr>
    </w:p>
    <w:p w:rsidR="007E1280" w:rsidRPr="002F0D64" w:rsidRDefault="007E1280">
      <w:pPr>
        <w:spacing w:line="290" w:lineRule="exact"/>
        <w:rPr>
          <w:sz w:val="20"/>
          <w:szCs w:val="20"/>
          <w:highlight w:val="yellow"/>
          <w:rPrChange w:id="934" w:author="Thiago Ávila" w:date="2018-02-19T12:37:00Z">
            <w:rPr>
              <w:sz w:val="20"/>
              <w:szCs w:val="20"/>
            </w:rPr>
          </w:rPrChange>
        </w:rPr>
      </w:pPr>
    </w:p>
    <w:p w:rsidR="007E1280" w:rsidRDefault="00D27A22">
      <w:pPr>
        <w:spacing w:line="227" w:lineRule="auto"/>
        <w:ind w:left="260" w:right="266"/>
        <w:jc w:val="both"/>
        <w:rPr>
          <w:sz w:val="20"/>
          <w:szCs w:val="20"/>
        </w:rPr>
      </w:pPr>
      <w:r w:rsidRPr="002F0D64">
        <w:rPr>
          <w:rFonts w:ascii="Calibri" w:eastAsia="Calibri" w:hAnsi="Calibri" w:cs="Calibri"/>
          <w:highlight w:val="yellow"/>
          <w:rPrChange w:id="935" w:author="Thiago Ávila" w:date="2018-02-19T12:37:00Z">
            <w:rPr>
              <w:rFonts w:ascii="Calibri" w:eastAsia="Calibri" w:hAnsi="Calibri" w:cs="Calibri"/>
            </w:rPr>
          </w:rPrChange>
        </w:rPr>
        <w:t>No exemplo acima, a equipe 10 seria a vencedora do tema de projeto Serviços para o Contribuinte.</w:t>
      </w:r>
    </w:p>
    <w:p w:rsidR="007E1280" w:rsidRDefault="007E1280">
      <w:pPr>
        <w:spacing w:line="231" w:lineRule="exact"/>
        <w:rPr>
          <w:sz w:val="20"/>
          <w:szCs w:val="20"/>
        </w:rPr>
      </w:pPr>
    </w:p>
    <w:p w:rsidR="007E1280" w:rsidRDefault="00D27A22">
      <w:pPr>
        <w:spacing w:line="227" w:lineRule="auto"/>
        <w:ind w:left="260" w:right="266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3.</w:t>
      </w:r>
      <w:ins w:id="936" w:author="Thiago Ávila" w:date="2018-02-22T14:32:00Z">
        <w:r w:rsidR="006C1D3A">
          <w:rPr>
            <w:rFonts w:ascii="Calibri" w:eastAsia="Calibri" w:hAnsi="Calibri" w:cs="Calibri"/>
          </w:rPr>
          <w:t>5</w:t>
        </w:r>
      </w:ins>
      <w:del w:id="937" w:author="Thiago Ávila" w:date="2018-02-22T14:32:00Z">
        <w:r w:rsidDel="006C1D3A">
          <w:rPr>
            <w:rFonts w:ascii="Calibri" w:eastAsia="Calibri" w:hAnsi="Calibri" w:cs="Calibri"/>
          </w:rPr>
          <w:delText>4</w:delText>
        </w:r>
      </w:del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>10 As soluções serão avaliadas individualmente, dentro de suas respectivas áreas, sendo declarada vencedora a que obtiver melhor pontuação final.</w:t>
      </w:r>
    </w:p>
    <w:p w:rsidR="007E1280" w:rsidRDefault="007E1280">
      <w:pPr>
        <w:spacing w:line="232" w:lineRule="exact"/>
        <w:rPr>
          <w:sz w:val="20"/>
          <w:szCs w:val="20"/>
        </w:rPr>
      </w:pPr>
    </w:p>
    <w:p w:rsidR="007E1280" w:rsidRDefault="00D27A22">
      <w:pPr>
        <w:spacing w:line="238" w:lineRule="auto"/>
        <w:ind w:left="260" w:right="266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Parágrafo único: em caso do empate, os critérios adotados serão: equipe que obteve melhor desempenho na questão técnica. Caso a regra anterior não seja suficiente, vencerá a equipe que realizou o cadastro de forma precoce.</w:t>
      </w:r>
    </w:p>
    <w:p w:rsidR="007E1280" w:rsidRDefault="007E1280">
      <w:pPr>
        <w:spacing w:line="231" w:lineRule="exact"/>
        <w:rPr>
          <w:sz w:val="20"/>
          <w:szCs w:val="20"/>
        </w:rPr>
      </w:pPr>
    </w:p>
    <w:p w:rsidR="007E1280" w:rsidRDefault="00D27A22">
      <w:pPr>
        <w:spacing w:line="227" w:lineRule="auto"/>
        <w:ind w:left="260" w:right="266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3.</w:t>
      </w:r>
      <w:ins w:id="938" w:author="Thiago Ávila" w:date="2018-02-22T14:32:00Z">
        <w:r w:rsidR="006C1D3A">
          <w:rPr>
            <w:rFonts w:ascii="Calibri" w:eastAsia="Calibri" w:hAnsi="Calibri" w:cs="Calibri"/>
          </w:rPr>
          <w:t>5</w:t>
        </w:r>
      </w:ins>
      <w:del w:id="939" w:author="Thiago Ávila" w:date="2018-02-22T14:32:00Z">
        <w:r w:rsidDel="006C1D3A">
          <w:rPr>
            <w:rFonts w:ascii="Calibri" w:eastAsia="Calibri" w:hAnsi="Calibri" w:cs="Calibri"/>
          </w:rPr>
          <w:delText>4</w:delText>
        </w:r>
      </w:del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11 Serão concedidos prêmios no valor de </w:t>
      </w:r>
      <w:r w:rsidRPr="002F0D64">
        <w:rPr>
          <w:rFonts w:ascii="Calibri" w:eastAsia="Calibri" w:hAnsi="Calibri" w:cs="Calibri"/>
          <w:color w:val="FF0000"/>
          <w:highlight w:val="yellow"/>
          <w:rPrChange w:id="940" w:author="Thiago Ávila" w:date="2018-02-19T12:37:00Z">
            <w:rPr>
              <w:rFonts w:ascii="Calibri" w:eastAsia="Calibri" w:hAnsi="Calibri" w:cs="Calibri"/>
            </w:rPr>
          </w:rPrChange>
        </w:rPr>
        <w:t>R$ 10.000,00 (dez mil reais)</w:t>
      </w:r>
      <w:r w:rsidRPr="002F0D64">
        <w:rPr>
          <w:rFonts w:ascii="Calibri" w:eastAsia="Calibri" w:hAnsi="Calibri" w:cs="Calibri"/>
          <w:color w:val="FF0000"/>
          <w:rPrChange w:id="941" w:author="Thiago Ávila" w:date="2018-02-19T12:37:00Z">
            <w:rPr>
              <w:rFonts w:ascii="Calibri" w:eastAsia="Calibri" w:hAnsi="Calibri" w:cs="Calibri"/>
            </w:rPr>
          </w:rPrChange>
        </w:rPr>
        <w:t xml:space="preserve"> </w:t>
      </w:r>
      <w:r>
        <w:rPr>
          <w:rFonts w:ascii="Calibri" w:eastAsia="Calibri" w:hAnsi="Calibri" w:cs="Calibri"/>
        </w:rPr>
        <w:t>por área tema de projeto, conforme descrito nos itens 1.3.1</w:t>
      </w:r>
      <w:ins w:id="942" w:author="Thiago Ávila" w:date="2018-02-19T12:37:00Z">
        <w:r w:rsidR="002F0D64">
          <w:rPr>
            <w:rFonts w:ascii="Calibri" w:eastAsia="Calibri" w:hAnsi="Calibri" w:cs="Calibri"/>
          </w:rPr>
          <w:t>,</w:t>
        </w:r>
      </w:ins>
      <w:r>
        <w:rPr>
          <w:rFonts w:ascii="Calibri" w:eastAsia="Calibri" w:hAnsi="Calibri" w:cs="Calibri"/>
        </w:rPr>
        <w:t xml:space="preserve"> </w:t>
      </w:r>
      <w:del w:id="943" w:author="Thiago Ávila" w:date="2018-02-19T12:37:00Z">
        <w:r w:rsidDel="002F0D64">
          <w:rPr>
            <w:rFonts w:ascii="Calibri" w:eastAsia="Calibri" w:hAnsi="Calibri" w:cs="Calibri"/>
          </w:rPr>
          <w:delText xml:space="preserve">e </w:delText>
        </w:r>
      </w:del>
      <w:r>
        <w:rPr>
          <w:rFonts w:ascii="Calibri" w:eastAsia="Calibri" w:hAnsi="Calibri" w:cs="Calibri"/>
        </w:rPr>
        <w:t>1.3.2.</w:t>
      </w:r>
      <w:ins w:id="944" w:author="Thiago Ávila" w:date="2018-02-19T12:37:00Z">
        <w:r w:rsidR="002F0D64">
          <w:rPr>
            <w:rFonts w:ascii="Calibri" w:eastAsia="Calibri" w:hAnsi="Calibri" w:cs="Calibri"/>
          </w:rPr>
          <w:t xml:space="preserve"> </w:t>
        </w:r>
        <w:proofErr w:type="gramStart"/>
        <w:r w:rsidR="002F0D64">
          <w:rPr>
            <w:rFonts w:ascii="Calibri" w:eastAsia="Calibri" w:hAnsi="Calibri" w:cs="Calibri"/>
          </w:rPr>
          <w:t>e</w:t>
        </w:r>
        <w:proofErr w:type="gramEnd"/>
        <w:r w:rsidR="002F0D64">
          <w:rPr>
            <w:rFonts w:ascii="Calibri" w:eastAsia="Calibri" w:hAnsi="Calibri" w:cs="Calibri"/>
          </w:rPr>
          <w:t xml:space="preserve"> 1.3.3.</w:t>
        </w:r>
      </w:ins>
    </w:p>
    <w:p w:rsidR="007E1280" w:rsidRDefault="007E1280">
      <w:pPr>
        <w:spacing w:line="234" w:lineRule="exact"/>
        <w:rPr>
          <w:sz w:val="20"/>
          <w:szCs w:val="20"/>
        </w:rPr>
      </w:pPr>
    </w:p>
    <w:p w:rsidR="007E1280" w:rsidRDefault="00D27A22">
      <w:pPr>
        <w:spacing w:line="226" w:lineRule="auto"/>
        <w:ind w:left="260" w:right="266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3.</w:t>
      </w:r>
      <w:ins w:id="945" w:author="Thiago Ávila" w:date="2018-02-22T14:32:00Z">
        <w:r w:rsidR="006C1D3A">
          <w:rPr>
            <w:rFonts w:ascii="Calibri" w:eastAsia="Calibri" w:hAnsi="Calibri" w:cs="Calibri"/>
          </w:rPr>
          <w:t>5</w:t>
        </w:r>
      </w:ins>
      <w:del w:id="946" w:author="Thiago Ávila" w:date="2018-02-22T14:32:00Z">
        <w:r w:rsidDel="006C1D3A">
          <w:rPr>
            <w:rFonts w:ascii="Calibri" w:eastAsia="Calibri" w:hAnsi="Calibri" w:cs="Calibri"/>
          </w:rPr>
          <w:delText>4</w:delText>
        </w:r>
      </w:del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>12 Todas as equipes que finalizarem as aplicações e realizarem as apresentações, receberão certificados de participação no evento com sua colocação geral.</w:t>
      </w:r>
    </w:p>
    <w:p w:rsidR="007E1280" w:rsidRDefault="007E1280">
      <w:pPr>
        <w:spacing w:line="187" w:lineRule="exact"/>
        <w:rPr>
          <w:sz w:val="20"/>
          <w:szCs w:val="20"/>
        </w:rPr>
      </w:pPr>
    </w:p>
    <w:p w:rsidR="007E1280" w:rsidRDefault="00D27A22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4 – DOTAÇÃO ORÇAMENTÁRIA</w:t>
      </w:r>
    </w:p>
    <w:p w:rsidR="007E1280" w:rsidRDefault="007E1280">
      <w:pPr>
        <w:spacing w:line="183" w:lineRule="exact"/>
        <w:rPr>
          <w:sz w:val="20"/>
          <w:szCs w:val="20"/>
        </w:rPr>
      </w:pPr>
    </w:p>
    <w:p w:rsidR="007E1280" w:rsidRDefault="00D27A22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</w:rPr>
        <w:t>4.1 - Os pagamentos dos prêmios correrão por conta dos seguintes recursos orçamentários:</w:t>
      </w:r>
    </w:p>
    <w:p w:rsidR="007E1280" w:rsidRDefault="007E1280">
      <w:pPr>
        <w:spacing w:line="232" w:lineRule="exact"/>
        <w:rPr>
          <w:sz w:val="20"/>
          <w:szCs w:val="20"/>
        </w:rPr>
      </w:pPr>
    </w:p>
    <w:p w:rsidR="007E1280" w:rsidRPr="002F0D64" w:rsidRDefault="00D27A22">
      <w:pPr>
        <w:spacing w:line="227" w:lineRule="auto"/>
        <w:ind w:left="260" w:right="266" w:firstLine="708"/>
        <w:jc w:val="both"/>
        <w:rPr>
          <w:color w:val="FF0000"/>
          <w:sz w:val="20"/>
          <w:szCs w:val="20"/>
          <w:rPrChange w:id="947" w:author="Thiago Ávila" w:date="2018-02-19T12:37:00Z">
            <w:rPr>
              <w:sz w:val="20"/>
              <w:szCs w:val="20"/>
            </w:rPr>
          </w:rPrChange>
        </w:rPr>
      </w:pPr>
      <w:r>
        <w:rPr>
          <w:rFonts w:ascii="Calibri" w:eastAsia="Calibri" w:hAnsi="Calibri" w:cs="Calibri"/>
        </w:rPr>
        <w:t xml:space="preserve">4.1.1 – Programa de Trabalho (PT) – </w:t>
      </w:r>
      <w:r w:rsidRPr="002F0D64">
        <w:rPr>
          <w:rFonts w:ascii="Calibri" w:eastAsia="Calibri" w:hAnsi="Calibri" w:cs="Calibri"/>
          <w:color w:val="FF0000"/>
          <w:highlight w:val="yellow"/>
          <w:rPrChange w:id="948" w:author="Thiago Ávila" w:date="2018-02-19T12:37:00Z">
            <w:rPr>
              <w:rFonts w:ascii="Calibri" w:eastAsia="Calibri" w:hAnsi="Calibri" w:cs="Calibri"/>
            </w:rPr>
          </w:rPrChange>
        </w:rPr>
        <w:t>04.128.0220.3135.0000 –Execução do Programa de Capacitação da SEFAZ</w:t>
      </w:r>
    </w:p>
    <w:p w:rsidR="007E1280" w:rsidRDefault="007E1280">
      <w:pPr>
        <w:spacing w:line="183" w:lineRule="exact"/>
        <w:rPr>
          <w:sz w:val="20"/>
          <w:szCs w:val="20"/>
        </w:rPr>
      </w:pPr>
    </w:p>
    <w:p w:rsidR="007E1280" w:rsidRPr="002F0D64" w:rsidRDefault="00D27A22">
      <w:pPr>
        <w:ind w:left="980"/>
        <w:rPr>
          <w:sz w:val="20"/>
          <w:szCs w:val="20"/>
          <w:highlight w:val="yellow"/>
          <w:rPrChange w:id="949" w:author="Thiago Ávila" w:date="2018-02-19T12:38:00Z">
            <w:rPr>
              <w:sz w:val="20"/>
              <w:szCs w:val="20"/>
            </w:rPr>
          </w:rPrChange>
        </w:rPr>
      </w:pPr>
      <w:r w:rsidRPr="002F0D64">
        <w:rPr>
          <w:rFonts w:ascii="Calibri" w:eastAsia="Calibri" w:hAnsi="Calibri" w:cs="Calibri"/>
          <w:highlight w:val="yellow"/>
          <w:rPrChange w:id="950" w:author="Thiago Ávila" w:date="2018-02-19T12:38:00Z">
            <w:rPr>
              <w:rFonts w:ascii="Calibri" w:eastAsia="Calibri" w:hAnsi="Calibri" w:cs="Calibri"/>
            </w:rPr>
          </w:rPrChange>
        </w:rPr>
        <w:t>4.1.2 – Plano Interno (PI) – 004230;</w:t>
      </w:r>
    </w:p>
    <w:p w:rsidR="007E1280" w:rsidRPr="002F0D64" w:rsidRDefault="007E1280">
      <w:pPr>
        <w:spacing w:line="180" w:lineRule="exact"/>
        <w:rPr>
          <w:sz w:val="20"/>
          <w:szCs w:val="20"/>
          <w:highlight w:val="yellow"/>
          <w:rPrChange w:id="951" w:author="Thiago Ávila" w:date="2018-02-19T12:38:00Z">
            <w:rPr>
              <w:sz w:val="20"/>
              <w:szCs w:val="20"/>
            </w:rPr>
          </w:rPrChange>
        </w:rPr>
      </w:pPr>
    </w:p>
    <w:p w:rsidR="007E1280" w:rsidRPr="002F0D64" w:rsidRDefault="00D27A22">
      <w:pPr>
        <w:ind w:left="980"/>
        <w:rPr>
          <w:sz w:val="20"/>
          <w:szCs w:val="20"/>
          <w:highlight w:val="yellow"/>
          <w:rPrChange w:id="952" w:author="Thiago Ávila" w:date="2018-02-19T12:38:00Z">
            <w:rPr>
              <w:sz w:val="20"/>
              <w:szCs w:val="20"/>
            </w:rPr>
          </w:rPrChange>
        </w:rPr>
      </w:pPr>
      <w:r w:rsidRPr="002F0D64">
        <w:rPr>
          <w:rFonts w:ascii="Calibri" w:eastAsia="Calibri" w:hAnsi="Calibri" w:cs="Calibri"/>
          <w:highlight w:val="yellow"/>
          <w:rPrChange w:id="953" w:author="Thiago Ávila" w:date="2018-02-19T12:38:00Z">
            <w:rPr>
              <w:rFonts w:ascii="Calibri" w:eastAsia="Calibri" w:hAnsi="Calibri" w:cs="Calibri"/>
            </w:rPr>
          </w:rPrChange>
        </w:rPr>
        <w:t>4.1.3 – Elemento de despesa: 3.3.90.31 –Premiação Cult. Art. Cientifica e Outras;</w:t>
      </w:r>
    </w:p>
    <w:p w:rsidR="007E1280" w:rsidRPr="002F0D64" w:rsidRDefault="007E1280">
      <w:pPr>
        <w:spacing w:line="183" w:lineRule="exact"/>
        <w:rPr>
          <w:sz w:val="20"/>
          <w:szCs w:val="20"/>
          <w:highlight w:val="yellow"/>
          <w:rPrChange w:id="954" w:author="Thiago Ávila" w:date="2018-02-19T12:38:00Z">
            <w:rPr>
              <w:sz w:val="20"/>
              <w:szCs w:val="20"/>
            </w:rPr>
          </w:rPrChange>
        </w:rPr>
      </w:pPr>
    </w:p>
    <w:p w:rsidR="007E1280" w:rsidRDefault="00D27A22">
      <w:pPr>
        <w:ind w:left="980"/>
        <w:rPr>
          <w:sz w:val="20"/>
          <w:szCs w:val="20"/>
        </w:rPr>
      </w:pPr>
      <w:r w:rsidRPr="002F0D64">
        <w:rPr>
          <w:rFonts w:ascii="Calibri" w:eastAsia="Calibri" w:hAnsi="Calibri" w:cs="Calibri"/>
          <w:highlight w:val="yellow"/>
          <w:rPrChange w:id="955" w:author="Thiago Ávila" w:date="2018-02-19T12:38:00Z">
            <w:rPr>
              <w:rFonts w:ascii="Calibri" w:eastAsia="Calibri" w:hAnsi="Calibri" w:cs="Calibri"/>
            </w:rPr>
          </w:rPrChange>
        </w:rPr>
        <w:t>4.1.4 – Fonte de Recurso: 0100000000 – Orçamento DO FUNSEFAZ.</w:t>
      </w:r>
    </w:p>
    <w:p w:rsidR="007E1280" w:rsidDel="006C1D3A" w:rsidRDefault="007E1280">
      <w:pPr>
        <w:spacing w:line="200" w:lineRule="exact"/>
        <w:rPr>
          <w:del w:id="956" w:author="Thiago Ávila" w:date="2018-02-22T14:32:00Z"/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333" w:lineRule="exact"/>
        <w:rPr>
          <w:sz w:val="20"/>
          <w:szCs w:val="20"/>
        </w:rPr>
      </w:pPr>
    </w:p>
    <w:p w:rsidR="007E1280" w:rsidDel="006C1D3A" w:rsidRDefault="00D27A22">
      <w:pPr>
        <w:ind w:left="8660"/>
        <w:rPr>
          <w:del w:id="957" w:author="Thiago Ávila" w:date="2018-02-22T14:31:00Z"/>
          <w:sz w:val="20"/>
          <w:szCs w:val="20"/>
        </w:rPr>
      </w:pPr>
      <w:del w:id="958" w:author="Thiago Ávila" w:date="2018-02-22T14:31:00Z">
        <w:r w:rsidDel="006C1D3A">
          <w:rPr>
            <w:rFonts w:ascii="Calibri" w:eastAsia="Calibri" w:hAnsi="Calibri" w:cs="Calibri"/>
            <w:sz w:val="19"/>
            <w:szCs w:val="19"/>
          </w:rPr>
          <w:delText>6</w:delText>
        </w:r>
      </w:del>
    </w:p>
    <w:p w:rsidR="007E1280" w:rsidDel="006C1D3A" w:rsidRDefault="007E1280" w:rsidP="006C1D3A">
      <w:pPr>
        <w:ind w:left="8660"/>
        <w:rPr>
          <w:del w:id="959" w:author="Thiago Ávila" w:date="2018-02-22T14:31:00Z"/>
        </w:rPr>
        <w:sectPr w:rsidR="007E1280" w:rsidDel="006C1D3A">
          <w:pgSz w:w="11900" w:h="16838"/>
          <w:pgMar w:top="1436" w:right="1440" w:bottom="419" w:left="1440" w:header="0" w:footer="0" w:gutter="0"/>
          <w:cols w:space="720" w:equalWidth="0">
            <w:col w:w="9026"/>
          </w:cols>
        </w:sectPr>
        <w:pPrChange w:id="960" w:author="Thiago Ávila" w:date="2018-02-22T14:31:00Z">
          <w:pPr/>
        </w:pPrChange>
      </w:pPr>
    </w:p>
    <w:p w:rsidR="007E1280" w:rsidRDefault="00D27A22">
      <w:pPr>
        <w:ind w:left="260"/>
        <w:rPr>
          <w:sz w:val="20"/>
          <w:szCs w:val="20"/>
        </w:rPr>
      </w:pPr>
      <w:bookmarkStart w:id="961" w:name="page7"/>
      <w:bookmarkEnd w:id="961"/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5 - DISPOSIÇÕES FINAIS</w:t>
      </w: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89" w:lineRule="exact"/>
        <w:rPr>
          <w:sz w:val="20"/>
          <w:szCs w:val="20"/>
        </w:rPr>
      </w:pPr>
    </w:p>
    <w:p w:rsidR="007E1280" w:rsidRDefault="00D27A22">
      <w:pPr>
        <w:spacing w:line="238" w:lineRule="auto"/>
        <w:ind w:left="260" w:right="266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5.1 Estão impedidos de participar do Concurso os </w:t>
      </w:r>
      <w:del w:id="962" w:author="Thiago Ávila" w:date="2018-02-19T12:38:00Z">
        <w:r w:rsidDel="002F0D64">
          <w:rPr>
            <w:rFonts w:ascii="Calibri" w:eastAsia="Calibri" w:hAnsi="Calibri" w:cs="Calibri"/>
          </w:rPr>
          <w:delText xml:space="preserve">membros </w:delText>
        </w:r>
      </w:del>
      <w:ins w:id="963" w:author="Thiago Ávila" w:date="2018-02-19T12:38:00Z">
        <w:r w:rsidR="002F0D64">
          <w:rPr>
            <w:rFonts w:ascii="Calibri" w:eastAsia="Calibri" w:hAnsi="Calibri" w:cs="Calibri"/>
          </w:rPr>
          <w:t xml:space="preserve">servidores integrantes das equipes técnicas </w:t>
        </w:r>
      </w:ins>
      <w:del w:id="964" w:author="Thiago Ávila" w:date="2018-02-19T12:38:00Z">
        <w:r w:rsidDel="002F0D64">
          <w:rPr>
            <w:rFonts w:ascii="Calibri" w:eastAsia="Calibri" w:hAnsi="Calibri" w:cs="Calibri"/>
          </w:rPr>
          <w:delText>da Comissão Técnica</w:delText>
        </w:r>
      </w:del>
      <w:ins w:id="965" w:author="Thiago Ávila" w:date="2018-02-19T12:38:00Z">
        <w:r w:rsidR="002F0D64">
          <w:rPr>
            <w:rFonts w:ascii="Calibri" w:eastAsia="Calibri" w:hAnsi="Calibri" w:cs="Calibri"/>
          </w:rPr>
          <w:t>dos projetos conforme especificado no ANEXO III</w:t>
        </w:r>
      </w:ins>
      <w:r>
        <w:rPr>
          <w:rFonts w:ascii="Calibri" w:eastAsia="Calibri" w:hAnsi="Calibri" w:cs="Calibri"/>
        </w:rPr>
        <w:t>, seus parentes em linha reta, colateral ou afim, até o terceiro grau, bem como qualquer funcionário ou servidor da Secretaria de Estado d</w:t>
      </w:r>
      <w:ins w:id="966" w:author="Thiago Ávila" w:date="2018-02-19T12:38:00Z">
        <w:r w:rsidR="002F0D64">
          <w:rPr>
            <w:rFonts w:ascii="Calibri" w:eastAsia="Calibri" w:hAnsi="Calibri" w:cs="Calibri"/>
          </w:rPr>
          <w:t>o</w:t>
        </w:r>
      </w:ins>
      <w:del w:id="967" w:author="Thiago Ávila" w:date="2018-02-19T12:38:00Z">
        <w:r w:rsidDel="002F0D64">
          <w:rPr>
            <w:rFonts w:ascii="Calibri" w:eastAsia="Calibri" w:hAnsi="Calibri" w:cs="Calibri"/>
          </w:rPr>
          <w:delText>a</w:delText>
        </w:r>
      </w:del>
      <w:r>
        <w:rPr>
          <w:rFonts w:ascii="Calibri" w:eastAsia="Calibri" w:hAnsi="Calibri" w:cs="Calibri"/>
        </w:rPr>
        <w:t xml:space="preserve"> </w:t>
      </w:r>
      <w:del w:id="968" w:author="Thiago Ávila" w:date="2018-02-19T12:38:00Z">
        <w:r w:rsidDel="002F0D64">
          <w:rPr>
            <w:rFonts w:ascii="Calibri" w:eastAsia="Calibri" w:hAnsi="Calibri" w:cs="Calibri"/>
          </w:rPr>
          <w:delText>Fazenda</w:delText>
        </w:r>
      </w:del>
      <w:ins w:id="969" w:author="Thiago Ávila" w:date="2018-02-19T12:38:00Z">
        <w:r w:rsidR="002F0D64">
          <w:rPr>
            <w:rFonts w:ascii="Calibri" w:eastAsia="Calibri" w:hAnsi="Calibri" w:cs="Calibri"/>
          </w:rPr>
          <w:t>Planejamento, Gestão e Patrimônio</w:t>
        </w:r>
      </w:ins>
      <w:r>
        <w:rPr>
          <w:rFonts w:ascii="Calibri" w:eastAsia="Calibri" w:hAnsi="Calibri" w:cs="Calibri"/>
        </w:rPr>
        <w:t>.</w:t>
      </w:r>
    </w:p>
    <w:p w:rsidR="007E1280" w:rsidRDefault="007E1280">
      <w:pPr>
        <w:spacing w:line="231" w:lineRule="exact"/>
        <w:rPr>
          <w:sz w:val="20"/>
          <w:szCs w:val="20"/>
        </w:rPr>
      </w:pPr>
    </w:p>
    <w:p w:rsidR="007E1280" w:rsidRDefault="00D27A22">
      <w:pPr>
        <w:spacing w:line="238" w:lineRule="auto"/>
        <w:ind w:left="260" w:right="266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5.2 Dos atos praticados pela Comissão Organizadora e </w:t>
      </w:r>
      <w:r w:rsidRPr="002F0D64">
        <w:rPr>
          <w:rFonts w:ascii="Calibri" w:eastAsia="Calibri" w:hAnsi="Calibri" w:cs="Calibri"/>
          <w:highlight w:val="yellow"/>
          <w:rPrChange w:id="970" w:author="Thiago Ávila" w:date="2018-02-19T12:39:00Z">
            <w:rPr>
              <w:rFonts w:ascii="Calibri" w:eastAsia="Calibri" w:hAnsi="Calibri" w:cs="Calibri"/>
            </w:rPr>
          </w:rPrChange>
        </w:rPr>
        <w:t>pela Comissão Técnica</w:t>
      </w:r>
      <w:r>
        <w:rPr>
          <w:rFonts w:ascii="Calibri" w:eastAsia="Calibri" w:hAnsi="Calibri" w:cs="Calibri"/>
        </w:rPr>
        <w:t xml:space="preserve"> serão admitidos recursos, no prazo de até 05 (cinco) dias, contados da divulgação preliminar do resultado, cabendo ao Secretário de Estado da Fazenda a decisão final sobre os recursos.</w:t>
      </w:r>
    </w:p>
    <w:p w:rsidR="007E1280" w:rsidRDefault="007E1280">
      <w:pPr>
        <w:spacing w:line="231" w:lineRule="exact"/>
        <w:rPr>
          <w:sz w:val="20"/>
          <w:szCs w:val="20"/>
        </w:rPr>
      </w:pPr>
    </w:p>
    <w:p w:rsidR="007E1280" w:rsidRDefault="00D27A22">
      <w:pPr>
        <w:spacing w:line="238" w:lineRule="auto"/>
        <w:ind w:left="260" w:right="266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5.3 </w:t>
      </w:r>
      <w:r w:rsidRPr="002F0D64">
        <w:rPr>
          <w:rFonts w:ascii="Calibri" w:eastAsia="Calibri" w:hAnsi="Calibri" w:cs="Calibri"/>
          <w:highlight w:val="yellow"/>
          <w:rPrChange w:id="971" w:author="Thiago Ávila" w:date="2018-02-19T12:39:00Z">
            <w:rPr>
              <w:rFonts w:ascii="Calibri" w:eastAsia="Calibri" w:hAnsi="Calibri" w:cs="Calibri"/>
            </w:rPr>
          </w:rPrChange>
        </w:rPr>
        <w:t>As equipes vencedoras terão prazo de até 60 (sessenta) dias, contados da publicação do resultado definitivo, para disponibilizar a solução</w:t>
      </w:r>
      <w:ins w:id="972" w:author="Thiago Ávila" w:date="2018-02-19T15:24:00Z">
        <w:r w:rsidR="00B15234">
          <w:rPr>
            <w:rFonts w:ascii="Calibri" w:eastAsia="Calibri" w:hAnsi="Calibri" w:cs="Calibri"/>
            <w:highlight w:val="yellow"/>
          </w:rPr>
          <w:t xml:space="preserve"> em endereço eletrônico na internet</w:t>
        </w:r>
      </w:ins>
      <w:r w:rsidRPr="002F0D64">
        <w:rPr>
          <w:rFonts w:ascii="Calibri" w:eastAsia="Calibri" w:hAnsi="Calibri" w:cs="Calibri"/>
          <w:highlight w:val="yellow"/>
          <w:rPrChange w:id="973" w:author="Thiago Ávila" w:date="2018-02-19T12:39:00Z">
            <w:rPr>
              <w:rFonts w:ascii="Calibri" w:eastAsia="Calibri" w:hAnsi="Calibri" w:cs="Calibri"/>
            </w:rPr>
          </w:rPrChange>
        </w:rPr>
        <w:t xml:space="preserve"> </w:t>
      </w:r>
      <w:ins w:id="974" w:author="Thiago Ávila" w:date="2018-02-19T15:24:00Z">
        <w:r w:rsidR="00B15234">
          <w:rPr>
            <w:rFonts w:ascii="Calibri" w:eastAsia="Calibri" w:hAnsi="Calibri" w:cs="Calibri"/>
            <w:highlight w:val="yellow"/>
          </w:rPr>
          <w:t xml:space="preserve">ou </w:t>
        </w:r>
      </w:ins>
      <w:r w:rsidRPr="002F0D64">
        <w:rPr>
          <w:rFonts w:ascii="Calibri" w:eastAsia="Calibri" w:hAnsi="Calibri" w:cs="Calibri"/>
          <w:highlight w:val="yellow"/>
          <w:rPrChange w:id="975" w:author="Thiago Ávila" w:date="2018-02-19T12:39:00Z">
            <w:rPr>
              <w:rFonts w:ascii="Calibri" w:eastAsia="Calibri" w:hAnsi="Calibri" w:cs="Calibri"/>
            </w:rPr>
          </w:rPrChange>
        </w:rPr>
        <w:t>na loja de aplicativos da plataforma Play Store e/ou Apple Store.</w:t>
      </w:r>
    </w:p>
    <w:p w:rsidR="007E1280" w:rsidRDefault="007E1280">
      <w:pPr>
        <w:spacing w:line="231" w:lineRule="exact"/>
        <w:rPr>
          <w:sz w:val="20"/>
          <w:szCs w:val="20"/>
        </w:rPr>
      </w:pPr>
    </w:p>
    <w:p w:rsidR="007E1280" w:rsidRDefault="00D27A22">
      <w:pPr>
        <w:spacing w:line="227" w:lineRule="auto"/>
        <w:ind w:left="260" w:right="266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5.4. </w:t>
      </w:r>
      <w:r w:rsidRPr="002F0D64">
        <w:rPr>
          <w:rFonts w:ascii="Calibri" w:eastAsia="Calibri" w:hAnsi="Calibri" w:cs="Calibri"/>
          <w:highlight w:val="yellow"/>
          <w:rPrChange w:id="976" w:author="Thiago Ávila" w:date="2018-02-19T12:39:00Z">
            <w:rPr>
              <w:rFonts w:ascii="Calibri" w:eastAsia="Calibri" w:hAnsi="Calibri" w:cs="Calibri"/>
            </w:rPr>
          </w:rPrChange>
        </w:rPr>
        <w:t>O pagamento do prêmio será realizado em até 15 (quinze) dias após a disponibilização da solução</w:t>
      </w:r>
      <w:ins w:id="977" w:author="Thiago Ávila" w:date="2018-02-19T15:24:00Z">
        <w:r w:rsidR="00B15234">
          <w:rPr>
            <w:rFonts w:ascii="Calibri" w:eastAsia="Calibri" w:hAnsi="Calibri" w:cs="Calibri"/>
            <w:highlight w:val="yellow"/>
          </w:rPr>
          <w:t xml:space="preserve"> na internet ou</w:t>
        </w:r>
      </w:ins>
      <w:r w:rsidRPr="002F0D64">
        <w:rPr>
          <w:rFonts w:ascii="Calibri" w:eastAsia="Calibri" w:hAnsi="Calibri" w:cs="Calibri"/>
          <w:highlight w:val="yellow"/>
          <w:rPrChange w:id="978" w:author="Thiago Ávila" w:date="2018-02-19T12:39:00Z">
            <w:rPr>
              <w:rFonts w:ascii="Calibri" w:eastAsia="Calibri" w:hAnsi="Calibri" w:cs="Calibri"/>
            </w:rPr>
          </w:rPrChange>
        </w:rPr>
        <w:t xml:space="preserve"> na loja de aplicativos da plataforma Play Store e/ou Apple Store.</w:t>
      </w: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82" w:lineRule="exact"/>
        <w:rPr>
          <w:sz w:val="20"/>
          <w:szCs w:val="20"/>
        </w:rPr>
      </w:pPr>
    </w:p>
    <w:p w:rsidR="007E1280" w:rsidRPr="00227F87" w:rsidRDefault="00D27A22">
      <w:pPr>
        <w:ind w:right="46"/>
        <w:jc w:val="center"/>
        <w:rPr>
          <w:color w:val="FF0000"/>
          <w:sz w:val="20"/>
          <w:szCs w:val="20"/>
        </w:rPr>
      </w:pPr>
      <w:r w:rsidRPr="00227F87">
        <w:rPr>
          <w:rFonts w:ascii="Calibri" w:eastAsia="Calibri" w:hAnsi="Calibri" w:cs="Calibri"/>
          <w:color w:val="FF0000"/>
        </w:rPr>
        <w:t xml:space="preserve">Maceió, </w:t>
      </w:r>
      <w:del w:id="979" w:author="Thiago Ávila" w:date="2018-02-19T15:24:00Z">
        <w:r w:rsidRPr="00227F87" w:rsidDel="00B15234">
          <w:rPr>
            <w:rFonts w:ascii="Calibri" w:eastAsia="Calibri" w:hAnsi="Calibri" w:cs="Calibri"/>
            <w:color w:val="FF0000"/>
          </w:rPr>
          <w:delText xml:space="preserve">28 </w:delText>
        </w:r>
      </w:del>
      <w:proofErr w:type="spellStart"/>
      <w:ins w:id="980" w:author="Thiago Ávila" w:date="2018-02-19T15:24:00Z">
        <w:r w:rsidR="00B15234">
          <w:rPr>
            <w:rFonts w:ascii="Calibri" w:eastAsia="Calibri" w:hAnsi="Calibri" w:cs="Calibri"/>
            <w:color w:val="FF0000"/>
          </w:rPr>
          <w:t>xx</w:t>
        </w:r>
        <w:proofErr w:type="spellEnd"/>
        <w:r w:rsidR="00B15234" w:rsidRPr="00227F87">
          <w:rPr>
            <w:rFonts w:ascii="Calibri" w:eastAsia="Calibri" w:hAnsi="Calibri" w:cs="Calibri"/>
            <w:color w:val="FF0000"/>
          </w:rPr>
          <w:t xml:space="preserve"> </w:t>
        </w:r>
      </w:ins>
      <w:r w:rsidRPr="00227F87">
        <w:rPr>
          <w:rFonts w:ascii="Calibri" w:eastAsia="Calibri" w:hAnsi="Calibri" w:cs="Calibri"/>
          <w:color w:val="FF0000"/>
        </w:rPr>
        <w:t xml:space="preserve">de </w:t>
      </w:r>
      <w:del w:id="981" w:author="Thiago Ávila" w:date="2018-02-19T15:24:00Z">
        <w:r w:rsidRPr="00227F87" w:rsidDel="00B15234">
          <w:rPr>
            <w:rFonts w:ascii="Calibri" w:eastAsia="Calibri" w:hAnsi="Calibri" w:cs="Calibri"/>
            <w:color w:val="FF0000"/>
          </w:rPr>
          <w:delText xml:space="preserve">julho </w:delText>
        </w:r>
      </w:del>
      <w:ins w:id="982" w:author="Thiago Ávila" w:date="2018-02-19T15:24:00Z">
        <w:r w:rsidR="00B15234">
          <w:rPr>
            <w:rFonts w:ascii="Calibri" w:eastAsia="Calibri" w:hAnsi="Calibri" w:cs="Calibri"/>
            <w:color w:val="FF0000"/>
          </w:rPr>
          <w:t>março</w:t>
        </w:r>
        <w:r w:rsidR="00B15234" w:rsidRPr="00227F87">
          <w:rPr>
            <w:rFonts w:ascii="Calibri" w:eastAsia="Calibri" w:hAnsi="Calibri" w:cs="Calibri"/>
            <w:color w:val="FF0000"/>
          </w:rPr>
          <w:t xml:space="preserve"> </w:t>
        </w:r>
      </w:ins>
      <w:r w:rsidRPr="00227F87">
        <w:rPr>
          <w:rFonts w:ascii="Calibri" w:eastAsia="Calibri" w:hAnsi="Calibri" w:cs="Calibri"/>
          <w:color w:val="FF0000"/>
        </w:rPr>
        <w:t>de 201</w:t>
      </w:r>
      <w:del w:id="983" w:author="Thiago Ávila" w:date="2018-02-19T15:24:00Z">
        <w:r w:rsidRPr="00227F87" w:rsidDel="00B15234">
          <w:rPr>
            <w:rFonts w:ascii="Calibri" w:eastAsia="Calibri" w:hAnsi="Calibri" w:cs="Calibri"/>
            <w:color w:val="FF0000"/>
          </w:rPr>
          <w:delText>7</w:delText>
        </w:r>
      </w:del>
      <w:proofErr w:type="gramStart"/>
      <w:ins w:id="984" w:author="Thiago Ávila" w:date="2018-02-19T15:24:00Z">
        <w:r w:rsidR="00B15234">
          <w:rPr>
            <w:rFonts w:ascii="Calibri" w:eastAsia="Calibri" w:hAnsi="Calibri" w:cs="Calibri"/>
            <w:color w:val="FF0000"/>
          </w:rPr>
          <w:t>8</w:t>
        </w:r>
      </w:ins>
      <w:proofErr w:type="gramEnd"/>
      <w:r w:rsidRPr="00227F87">
        <w:rPr>
          <w:rFonts w:ascii="Calibri" w:eastAsia="Calibri" w:hAnsi="Calibri" w:cs="Calibri"/>
          <w:color w:val="FF0000"/>
        </w:rPr>
        <w:t>.</w:t>
      </w: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73" w:lineRule="exact"/>
        <w:rPr>
          <w:sz w:val="20"/>
          <w:szCs w:val="20"/>
        </w:rPr>
      </w:pPr>
    </w:p>
    <w:p w:rsidR="007E1280" w:rsidRDefault="00D27A22">
      <w:pPr>
        <w:jc w:val="center"/>
        <w:rPr>
          <w:sz w:val="20"/>
          <w:szCs w:val="20"/>
        </w:rPr>
        <w:pPrChange w:id="985" w:author="Thiago Ávila" w:date="2018-02-19T15:25:00Z">
          <w:pPr>
            <w:ind w:left="3120"/>
          </w:pPr>
        </w:pPrChange>
      </w:pPr>
      <w:del w:id="986" w:author="Thiago Ávila" w:date="2018-02-19T12:39:00Z">
        <w:r w:rsidDel="002F0D64">
          <w:rPr>
            <w:rFonts w:ascii="Calibri" w:eastAsia="Calibri" w:hAnsi="Calibri" w:cs="Calibri"/>
          </w:rPr>
          <w:delText>George André Palermo Santoro</w:delText>
        </w:r>
      </w:del>
      <w:ins w:id="987" w:author="Thiago Ávila" w:date="2018-02-19T12:39:00Z">
        <w:r w:rsidR="002F0D64">
          <w:rPr>
            <w:rFonts w:ascii="Calibri" w:eastAsia="Calibri" w:hAnsi="Calibri" w:cs="Calibri"/>
          </w:rPr>
          <w:t>FABRÍCIO MARQUES SANTOS</w:t>
        </w:r>
      </w:ins>
    </w:p>
    <w:p w:rsidR="007E1280" w:rsidRDefault="007E1280">
      <w:pPr>
        <w:spacing w:line="22" w:lineRule="exact"/>
        <w:jc w:val="center"/>
        <w:rPr>
          <w:sz w:val="20"/>
          <w:szCs w:val="20"/>
        </w:rPr>
        <w:pPrChange w:id="988" w:author="Thiago Ávila" w:date="2018-02-19T15:25:00Z">
          <w:pPr>
            <w:spacing w:line="22" w:lineRule="exact"/>
          </w:pPr>
        </w:pPrChange>
      </w:pPr>
    </w:p>
    <w:p w:rsidR="007E1280" w:rsidRDefault="00D27A22">
      <w:pPr>
        <w:jc w:val="center"/>
        <w:rPr>
          <w:sz w:val="20"/>
          <w:szCs w:val="20"/>
        </w:rPr>
        <w:pPrChange w:id="989" w:author="Thiago Ávila" w:date="2018-02-19T15:25:00Z">
          <w:pPr>
            <w:ind w:left="3060"/>
          </w:pPr>
        </w:pPrChange>
      </w:pPr>
      <w:r>
        <w:rPr>
          <w:rFonts w:ascii="Calibri" w:eastAsia="Calibri" w:hAnsi="Calibri" w:cs="Calibri"/>
        </w:rPr>
        <w:t>Secretário de Estado d</w:t>
      </w:r>
      <w:del w:id="990" w:author="Thiago Ávila" w:date="2018-02-19T12:39:00Z">
        <w:r w:rsidDel="002F0D64">
          <w:rPr>
            <w:rFonts w:ascii="Calibri" w:eastAsia="Calibri" w:hAnsi="Calibri" w:cs="Calibri"/>
          </w:rPr>
          <w:delText>a Fazenda</w:delText>
        </w:r>
      </w:del>
      <w:ins w:id="991" w:author="Thiago Ávila" w:date="2018-02-19T12:39:00Z">
        <w:r w:rsidR="002F0D64">
          <w:rPr>
            <w:rFonts w:ascii="Calibri" w:eastAsia="Calibri" w:hAnsi="Calibri" w:cs="Calibri"/>
          </w:rPr>
          <w:t xml:space="preserve">o Planejamento, Gestão e </w:t>
        </w:r>
        <w:proofErr w:type="gramStart"/>
        <w:r w:rsidR="002F0D64">
          <w:rPr>
            <w:rFonts w:ascii="Calibri" w:eastAsia="Calibri" w:hAnsi="Calibri" w:cs="Calibri"/>
          </w:rPr>
          <w:t>Patrimônio</w:t>
        </w:r>
      </w:ins>
      <w:proofErr w:type="gramEnd"/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Del="006C1D3A" w:rsidRDefault="007E1280">
      <w:pPr>
        <w:spacing w:line="200" w:lineRule="exact"/>
        <w:rPr>
          <w:del w:id="992" w:author="Thiago Ávila" w:date="2018-02-22T14:31:00Z"/>
          <w:sz w:val="20"/>
          <w:szCs w:val="20"/>
        </w:rPr>
      </w:pPr>
    </w:p>
    <w:p w:rsidR="007E1280" w:rsidDel="006C1D3A" w:rsidRDefault="007E1280">
      <w:pPr>
        <w:spacing w:line="200" w:lineRule="exact"/>
        <w:rPr>
          <w:del w:id="993" w:author="Thiago Ávila" w:date="2018-02-22T14:31:00Z"/>
          <w:sz w:val="20"/>
          <w:szCs w:val="20"/>
        </w:rPr>
      </w:pPr>
    </w:p>
    <w:p w:rsidR="007E1280" w:rsidDel="006C1D3A" w:rsidRDefault="007E1280">
      <w:pPr>
        <w:spacing w:line="200" w:lineRule="exact"/>
        <w:rPr>
          <w:del w:id="994" w:author="Thiago Ávila" w:date="2018-02-22T14:31:00Z"/>
          <w:sz w:val="20"/>
          <w:szCs w:val="20"/>
        </w:rPr>
      </w:pPr>
    </w:p>
    <w:p w:rsidR="007E1280" w:rsidDel="006C1D3A" w:rsidRDefault="007E1280">
      <w:pPr>
        <w:spacing w:line="200" w:lineRule="exact"/>
        <w:rPr>
          <w:del w:id="995" w:author="Thiago Ávila" w:date="2018-02-22T14:31:00Z"/>
          <w:sz w:val="20"/>
          <w:szCs w:val="20"/>
        </w:rPr>
      </w:pPr>
    </w:p>
    <w:p w:rsidR="007E1280" w:rsidDel="006C1D3A" w:rsidRDefault="007E1280">
      <w:pPr>
        <w:spacing w:line="345" w:lineRule="exact"/>
        <w:rPr>
          <w:del w:id="996" w:author="Thiago Ávila" w:date="2018-02-22T14:31:00Z"/>
          <w:sz w:val="20"/>
          <w:szCs w:val="20"/>
        </w:rPr>
      </w:pPr>
    </w:p>
    <w:p w:rsidR="007E1280" w:rsidDel="006C1D3A" w:rsidRDefault="00D27A22">
      <w:pPr>
        <w:ind w:left="8660"/>
        <w:rPr>
          <w:del w:id="997" w:author="Thiago Ávila" w:date="2018-02-22T14:31:00Z"/>
          <w:sz w:val="20"/>
          <w:szCs w:val="20"/>
        </w:rPr>
      </w:pPr>
      <w:del w:id="998" w:author="Thiago Ávila" w:date="2018-02-22T14:31:00Z">
        <w:r w:rsidDel="006C1D3A">
          <w:rPr>
            <w:rFonts w:ascii="Calibri" w:eastAsia="Calibri" w:hAnsi="Calibri" w:cs="Calibri"/>
            <w:sz w:val="19"/>
            <w:szCs w:val="19"/>
          </w:rPr>
          <w:delText>7</w:delText>
        </w:r>
      </w:del>
    </w:p>
    <w:p w:rsidR="007E1280" w:rsidDel="006C1D3A" w:rsidRDefault="007E1280">
      <w:pPr>
        <w:rPr>
          <w:del w:id="999" w:author="Thiago Ávila" w:date="2018-02-22T14:31:00Z"/>
        </w:rPr>
        <w:sectPr w:rsidR="007E1280" w:rsidDel="006C1D3A">
          <w:pgSz w:w="11900" w:h="16838"/>
          <w:pgMar w:top="1436" w:right="1440" w:bottom="419" w:left="1440" w:header="0" w:footer="0" w:gutter="0"/>
          <w:cols w:space="720" w:equalWidth="0">
            <w:col w:w="9026"/>
          </w:cols>
        </w:sectPr>
      </w:pPr>
    </w:p>
    <w:p w:rsidR="007E1280" w:rsidRDefault="007E1280">
      <w:pPr>
        <w:spacing w:line="274" w:lineRule="exact"/>
        <w:rPr>
          <w:sz w:val="20"/>
          <w:szCs w:val="20"/>
        </w:rPr>
      </w:pPr>
      <w:bookmarkStart w:id="1000" w:name="page8"/>
      <w:bookmarkEnd w:id="1000"/>
    </w:p>
    <w:p w:rsidR="007E1280" w:rsidRDefault="00D27A22">
      <w:pPr>
        <w:ind w:right="6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40"/>
          <w:szCs w:val="40"/>
        </w:rPr>
        <w:t>ANEXO I</w:t>
      </w:r>
    </w:p>
    <w:p w:rsidR="007E1280" w:rsidRDefault="007E1280">
      <w:pPr>
        <w:spacing w:line="248" w:lineRule="exact"/>
        <w:rPr>
          <w:sz w:val="20"/>
          <w:szCs w:val="20"/>
        </w:rPr>
      </w:pPr>
    </w:p>
    <w:p w:rsidR="007E1280" w:rsidRDefault="00D27A22">
      <w:pPr>
        <w:spacing w:line="227" w:lineRule="auto"/>
        <w:ind w:left="260" w:right="266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Endereço eletrônico de disponibilização dos vídeos com a apresentação das equipes da primeira etapa da 1ª Jornada de Inovação da SEFAZ/AL.</w:t>
      </w: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84" w:lineRule="exact"/>
        <w:rPr>
          <w:sz w:val="20"/>
          <w:szCs w:val="20"/>
        </w:rPr>
      </w:pPr>
    </w:p>
    <w:p w:rsidR="007E1280" w:rsidRPr="00820834" w:rsidRDefault="00D27A22">
      <w:pPr>
        <w:ind w:left="260"/>
        <w:rPr>
          <w:rFonts w:ascii="Calibri" w:eastAsia="Calibri" w:hAnsi="Calibri" w:cs="Calibri"/>
          <w:color w:val="FF0000"/>
          <w:sz w:val="36"/>
          <w:szCs w:val="36"/>
          <w:lang w:val="en-US"/>
        </w:rPr>
      </w:pPr>
      <w:commentRangeStart w:id="1001"/>
      <w:r w:rsidRPr="00820834">
        <w:rPr>
          <w:rFonts w:ascii="Calibri" w:eastAsia="Calibri" w:hAnsi="Calibri" w:cs="Calibri"/>
          <w:color w:val="FF0000"/>
          <w:sz w:val="36"/>
          <w:szCs w:val="36"/>
          <w:lang w:val="en-US"/>
        </w:rPr>
        <w:t xml:space="preserve">1 – GP – MOB: </w:t>
      </w:r>
      <w:r w:rsidR="00B15234">
        <w:fldChar w:fldCharType="begin"/>
      </w:r>
      <w:r w:rsidR="00B15234" w:rsidRPr="00B15234">
        <w:rPr>
          <w:lang w:val="en-US"/>
          <w:rPrChange w:id="1002" w:author="Thiago Ávila" w:date="2018-02-19T15:22:00Z">
            <w:rPr/>
          </w:rPrChange>
        </w:rPr>
        <w:instrText xml:space="preserve"> HYPERLINK "https://youtu.be/cFulDecKYzE" \h </w:instrText>
      </w:r>
      <w:r w:rsidR="00B15234">
        <w:fldChar w:fldCharType="separate"/>
      </w:r>
      <w:r w:rsidRPr="00820834">
        <w:rPr>
          <w:rFonts w:ascii="Calibri" w:eastAsia="Calibri" w:hAnsi="Calibri" w:cs="Calibri"/>
          <w:color w:val="FF0000"/>
          <w:sz w:val="36"/>
          <w:szCs w:val="36"/>
          <w:u w:val="single"/>
          <w:lang w:val="en-US"/>
        </w:rPr>
        <w:t>https://youtu.be/cFulDecKYzE</w:t>
      </w:r>
      <w:r w:rsidR="00B15234">
        <w:rPr>
          <w:rFonts w:ascii="Calibri" w:eastAsia="Calibri" w:hAnsi="Calibri" w:cs="Calibri"/>
          <w:color w:val="FF0000"/>
          <w:sz w:val="36"/>
          <w:szCs w:val="36"/>
          <w:u w:val="single"/>
          <w:lang w:val="en-US"/>
        </w:rPr>
        <w:fldChar w:fldCharType="end"/>
      </w:r>
    </w:p>
    <w:p w:rsidR="007E1280" w:rsidRPr="00820834" w:rsidRDefault="007E1280">
      <w:pPr>
        <w:spacing w:line="195" w:lineRule="exact"/>
        <w:rPr>
          <w:color w:val="FF0000"/>
          <w:sz w:val="20"/>
          <w:szCs w:val="20"/>
          <w:lang w:val="en-US"/>
        </w:rPr>
      </w:pPr>
    </w:p>
    <w:p w:rsidR="007E1280" w:rsidRPr="00820834" w:rsidRDefault="00D27A22">
      <w:pPr>
        <w:ind w:left="260"/>
        <w:rPr>
          <w:rFonts w:ascii="Calibri" w:eastAsia="Calibri" w:hAnsi="Calibri" w:cs="Calibri"/>
          <w:color w:val="FF0000"/>
          <w:sz w:val="36"/>
          <w:szCs w:val="36"/>
        </w:rPr>
      </w:pPr>
      <w:r w:rsidRPr="00820834">
        <w:rPr>
          <w:rFonts w:ascii="Calibri" w:eastAsia="Calibri" w:hAnsi="Calibri" w:cs="Calibri"/>
          <w:color w:val="FF0000"/>
          <w:sz w:val="36"/>
          <w:szCs w:val="36"/>
        </w:rPr>
        <w:t xml:space="preserve">2 – Economiza Alagoas: </w:t>
      </w:r>
      <w:hyperlink r:id="rId11">
        <w:r w:rsidRPr="00820834">
          <w:rPr>
            <w:rFonts w:ascii="Calibri" w:eastAsia="Calibri" w:hAnsi="Calibri" w:cs="Calibri"/>
            <w:color w:val="FF0000"/>
            <w:sz w:val="36"/>
            <w:szCs w:val="36"/>
            <w:u w:val="single"/>
          </w:rPr>
          <w:t>https://youtu.be/5fJHNK0GWaY</w:t>
        </w:r>
      </w:hyperlink>
    </w:p>
    <w:p w:rsidR="007E1280" w:rsidRPr="00820834" w:rsidRDefault="007E1280">
      <w:pPr>
        <w:spacing w:line="197" w:lineRule="exact"/>
        <w:rPr>
          <w:color w:val="FF0000"/>
          <w:sz w:val="20"/>
          <w:szCs w:val="20"/>
        </w:rPr>
      </w:pPr>
    </w:p>
    <w:p w:rsidR="007E1280" w:rsidRPr="00820834" w:rsidRDefault="00D27A22">
      <w:pPr>
        <w:ind w:left="260"/>
        <w:rPr>
          <w:rFonts w:ascii="Calibri" w:eastAsia="Calibri" w:hAnsi="Calibri" w:cs="Calibri"/>
          <w:color w:val="FF0000"/>
          <w:sz w:val="36"/>
          <w:szCs w:val="36"/>
        </w:rPr>
      </w:pPr>
      <w:r w:rsidRPr="00820834">
        <w:rPr>
          <w:rFonts w:ascii="Calibri" w:eastAsia="Calibri" w:hAnsi="Calibri" w:cs="Calibri"/>
          <w:color w:val="FF0000"/>
          <w:sz w:val="36"/>
          <w:szCs w:val="36"/>
        </w:rPr>
        <w:t xml:space="preserve">3 – Participa: </w:t>
      </w:r>
      <w:hyperlink r:id="rId12">
        <w:r w:rsidRPr="00820834">
          <w:rPr>
            <w:rFonts w:ascii="Calibri" w:eastAsia="Calibri" w:hAnsi="Calibri" w:cs="Calibri"/>
            <w:color w:val="FF0000"/>
            <w:sz w:val="36"/>
            <w:szCs w:val="36"/>
            <w:u w:val="single"/>
          </w:rPr>
          <w:t>https://youtu.be/kLvdJIAZGZY</w:t>
        </w:r>
      </w:hyperlink>
    </w:p>
    <w:p w:rsidR="007E1280" w:rsidRPr="00820834" w:rsidRDefault="007E1280">
      <w:pPr>
        <w:spacing w:line="194" w:lineRule="exact"/>
        <w:rPr>
          <w:color w:val="FF0000"/>
          <w:sz w:val="20"/>
          <w:szCs w:val="20"/>
        </w:rPr>
      </w:pPr>
    </w:p>
    <w:p w:rsidR="007E1280" w:rsidRPr="00820834" w:rsidRDefault="00D27A22">
      <w:pPr>
        <w:ind w:left="260"/>
        <w:rPr>
          <w:rFonts w:ascii="Calibri" w:eastAsia="Calibri" w:hAnsi="Calibri" w:cs="Calibri"/>
          <w:color w:val="FF0000"/>
          <w:sz w:val="36"/>
          <w:szCs w:val="36"/>
        </w:rPr>
      </w:pPr>
      <w:r w:rsidRPr="00820834">
        <w:rPr>
          <w:rFonts w:ascii="Calibri" w:eastAsia="Calibri" w:hAnsi="Calibri" w:cs="Calibri"/>
          <w:color w:val="FF0000"/>
          <w:sz w:val="36"/>
          <w:szCs w:val="36"/>
        </w:rPr>
        <w:t xml:space="preserve">4 – Eu Cidadão: </w:t>
      </w:r>
      <w:hyperlink r:id="rId13">
        <w:r w:rsidRPr="00820834">
          <w:rPr>
            <w:rFonts w:ascii="Calibri" w:eastAsia="Calibri" w:hAnsi="Calibri" w:cs="Calibri"/>
            <w:color w:val="FF0000"/>
            <w:sz w:val="36"/>
            <w:szCs w:val="36"/>
            <w:u w:val="single"/>
          </w:rPr>
          <w:t>https://youtu.be/pytZtMHQCyI</w:t>
        </w:r>
      </w:hyperlink>
    </w:p>
    <w:p w:rsidR="007E1280" w:rsidRPr="00820834" w:rsidRDefault="007E1280">
      <w:pPr>
        <w:spacing w:line="194" w:lineRule="exact"/>
        <w:rPr>
          <w:color w:val="FF0000"/>
          <w:sz w:val="20"/>
          <w:szCs w:val="20"/>
        </w:rPr>
      </w:pPr>
    </w:p>
    <w:p w:rsidR="007E1280" w:rsidRPr="00820834" w:rsidRDefault="00D27A22">
      <w:pPr>
        <w:ind w:left="260"/>
        <w:rPr>
          <w:color w:val="FF0000"/>
          <w:sz w:val="20"/>
          <w:szCs w:val="20"/>
        </w:rPr>
      </w:pPr>
      <w:r w:rsidRPr="00820834">
        <w:rPr>
          <w:rFonts w:ascii="Calibri" w:eastAsia="Calibri" w:hAnsi="Calibri" w:cs="Calibri"/>
          <w:color w:val="FF0000"/>
          <w:sz w:val="36"/>
          <w:szCs w:val="36"/>
        </w:rPr>
        <w:t>5 – Contribuinte Conectado:</w:t>
      </w:r>
    </w:p>
    <w:p w:rsidR="007E1280" w:rsidRPr="00820834" w:rsidRDefault="007E1280">
      <w:pPr>
        <w:spacing w:line="36" w:lineRule="exact"/>
        <w:rPr>
          <w:color w:val="FF0000"/>
          <w:sz w:val="20"/>
          <w:szCs w:val="20"/>
        </w:rPr>
      </w:pPr>
    </w:p>
    <w:p w:rsidR="007E1280" w:rsidRPr="00820834" w:rsidRDefault="00F259C7">
      <w:pPr>
        <w:ind w:left="260"/>
        <w:rPr>
          <w:rFonts w:ascii="Calibri" w:eastAsia="Calibri" w:hAnsi="Calibri" w:cs="Calibri"/>
          <w:color w:val="FF0000"/>
          <w:sz w:val="36"/>
          <w:szCs w:val="36"/>
          <w:u w:val="single"/>
        </w:rPr>
      </w:pPr>
      <w:hyperlink r:id="rId14">
        <w:r w:rsidR="00D27A22" w:rsidRPr="00820834">
          <w:rPr>
            <w:rFonts w:ascii="Calibri" w:eastAsia="Calibri" w:hAnsi="Calibri" w:cs="Calibri"/>
            <w:color w:val="FF0000"/>
            <w:sz w:val="36"/>
            <w:szCs w:val="36"/>
            <w:u w:val="single"/>
          </w:rPr>
          <w:t>https://youtu.be/M5wx4NJQeAY</w:t>
        </w:r>
        <w:proofErr w:type="gramStart"/>
      </w:hyperlink>
      <w:commentRangeEnd w:id="1001"/>
      <w:r w:rsidR="00820834">
        <w:rPr>
          <w:rStyle w:val="Refdecomentrio"/>
        </w:rPr>
        <w:commentReference w:id="1001"/>
      </w:r>
      <w:proofErr w:type="gramEnd"/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343" w:lineRule="exact"/>
        <w:rPr>
          <w:sz w:val="20"/>
          <w:szCs w:val="20"/>
        </w:rPr>
      </w:pPr>
    </w:p>
    <w:p w:rsidR="007E1280" w:rsidRDefault="00D27A22">
      <w:pPr>
        <w:ind w:right="266"/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8</w:t>
      </w:r>
    </w:p>
    <w:p w:rsidR="007E1280" w:rsidRDefault="007E1280">
      <w:pPr>
        <w:sectPr w:rsidR="007E1280">
          <w:pgSz w:w="11900" w:h="16838"/>
          <w:pgMar w:top="1436" w:right="1440" w:bottom="419" w:left="1440" w:header="0" w:footer="0" w:gutter="0"/>
          <w:cols w:space="720" w:equalWidth="0">
            <w:col w:w="9026"/>
          </w:cols>
        </w:sectPr>
      </w:pPr>
    </w:p>
    <w:p w:rsidR="007E1280" w:rsidRDefault="00D27A22">
      <w:pPr>
        <w:ind w:right="6"/>
        <w:jc w:val="center"/>
        <w:rPr>
          <w:sz w:val="20"/>
          <w:szCs w:val="20"/>
        </w:rPr>
      </w:pPr>
      <w:bookmarkStart w:id="1003" w:name="page9"/>
      <w:bookmarkEnd w:id="1003"/>
      <w:r>
        <w:rPr>
          <w:rFonts w:ascii="Calibri" w:eastAsia="Calibri" w:hAnsi="Calibri" w:cs="Calibri"/>
          <w:sz w:val="40"/>
          <w:szCs w:val="40"/>
        </w:rPr>
        <w:lastRenderedPageBreak/>
        <w:t>ANEXO II</w:t>
      </w:r>
    </w:p>
    <w:p w:rsidR="007E1280" w:rsidRDefault="007E1280">
      <w:pPr>
        <w:spacing w:line="248" w:lineRule="exact"/>
        <w:rPr>
          <w:sz w:val="20"/>
          <w:szCs w:val="20"/>
        </w:rPr>
      </w:pPr>
    </w:p>
    <w:p w:rsidR="007E1280" w:rsidRDefault="00D27A22">
      <w:pPr>
        <w:spacing w:line="238" w:lineRule="auto"/>
        <w:ind w:left="260" w:right="266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1 - As equipes terão uma pontuação inicial a zelar durante a imersão das 72h. Caso o grupo ou qualquer integrante descumpra com algumas dessas regras, sofrerá punição de forma gradativa, prejudicando na apuração final dos pontos, conforme itens </w:t>
      </w:r>
      <w:r w:rsidRPr="006C1D3A">
        <w:rPr>
          <w:rFonts w:ascii="Calibri" w:eastAsia="Calibri" w:hAnsi="Calibri" w:cs="Calibri"/>
          <w:highlight w:val="yellow"/>
          <w:rPrChange w:id="1004" w:author="Thiago Ávila" w:date="2018-02-22T14:31:00Z">
            <w:rPr>
              <w:rFonts w:ascii="Calibri" w:eastAsia="Calibri" w:hAnsi="Calibri" w:cs="Calibri"/>
            </w:rPr>
          </w:rPrChange>
        </w:rPr>
        <w:t>3.</w:t>
      </w:r>
      <w:ins w:id="1005" w:author="Thiago Ávila" w:date="2018-02-22T14:32:00Z">
        <w:r w:rsidR="006C1D3A">
          <w:rPr>
            <w:rFonts w:ascii="Calibri" w:eastAsia="Calibri" w:hAnsi="Calibri" w:cs="Calibri"/>
            <w:highlight w:val="yellow"/>
          </w:rPr>
          <w:t>5</w:t>
        </w:r>
      </w:ins>
      <w:del w:id="1006" w:author="Thiago Ávila" w:date="2018-02-22T14:32:00Z">
        <w:r w:rsidRPr="006C1D3A" w:rsidDel="006C1D3A">
          <w:rPr>
            <w:rFonts w:ascii="Calibri" w:eastAsia="Calibri" w:hAnsi="Calibri" w:cs="Calibri"/>
            <w:highlight w:val="yellow"/>
            <w:rPrChange w:id="1007" w:author="Thiago Ávila" w:date="2018-02-22T14:31:00Z">
              <w:rPr>
                <w:rFonts w:ascii="Calibri" w:eastAsia="Calibri" w:hAnsi="Calibri" w:cs="Calibri"/>
              </w:rPr>
            </w:rPrChange>
          </w:rPr>
          <w:delText>4</w:delText>
        </w:r>
      </w:del>
      <w:proofErr w:type="gramStart"/>
      <w:r w:rsidRPr="006C1D3A">
        <w:rPr>
          <w:rFonts w:ascii="Calibri" w:eastAsia="Calibri" w:hAnsi="Calibri" w:cs="Calibri"/>
          <w:highlight w:val="yellow"/>
          <w:rPrChange w:id="1008" w:author="Thiago Ávila" w:date="2018-02-22T14:31:00Z">
            <w:rPr>
              <w:rFonts w:ascii="Calibri" w:eastAsia="Calibri" w:hAnsi="Calibri" w:cs="Calibri"/>
            </w:rPr>
          </w:rPrChange>
        </w:rPr>
        <w:t>.</w:t>
      </w:r>
      <w:proofErr w:type="gramEnd"/>
      <w:r w:rsidRPr="006C1D3A">
        <w:rPr>
          <w:rFonts w:ascii="Calibri" w:eastAsia="Calibri" w:hAnsi="Calibri" w:cs="Calibri"/>
          <w:highlight w:val="yellow"/>
          <w:rPrChange w:id="1009" w:author="Thiago Ávila" w:date="2018-02-22T14:31:00Z">
            <w:rPr>
              <w:rFonts w:ascii="Calibri" w:eastAsia="Calibri" w:hAnsi="Calibri" w:cs="Calibri"/>
            </w:rPr>
          </w:rPrChange>
        </w:rPr>
        <w:t>6 e 3.</w:t>
      </w:r>
      <w:del w:id="1010" w:author="Thiago Ávila" w:date="2018-02-22T14:32:00Z">
        <w:r w:rsidRPr="006C1D3A" w:rsidDel="006C1D3A">
          <w:rPr>
            <w:rFonts w:ascii="Calibri" w:eastAsia="Calibri" w:hAnsi="Calibri" w:cs="Calibri"/>
            <w:highlight w:val="yellow"/>
            <w:rPrChange w:id="1011" w:author="Thiago Ávila" w:date="2018-02-22T14:31:00Z">
              <w:rPr>
                <w:rFonts w:ascii="Calibri" w:eastAsia="Calibri" w:hAnsi="Calibri" w:cs="Calibri"/>
              </w:rPr>
            </w:rPrChange>
          </w:rPr>
          <w:delText>4</w:delText>
        </w:r>
      </w:del>
      <w:ins w:id="1012" w:author="Thiago Ávila" w:date="2018-02-22T14:32:00Z">
        <w:r w:rsidR="006C1D3A">
          <w:rPr>
            <w:rFonts w:ascii="Calibri" w:eastAsia="Calibri" w:hAnsi="Calibri" w:cs="Calibri"/>
            <w:highlight w:val="yellow"/>
          </w:rPr>
          <w:t>5</w:t>
        </w:r>
      </w:ins>
      <w:r w:rsidRPr="006C1D3A">
        <w:rPr>
          <w:rFonts w:ascii="Calibri" w:eastAsia="Calibri" w:hAnsi="Calibri" w:cs="Calibri"/>
          <w:highlight w:val="yellow"/>
          <w:rPrChange w:id="1013" w:author="Thiago Ávila" w:date="2018-02-22T14:31:00Z">
            <w:rPr>
              <w:rFonts w:ascii="Calibri" w:eastAsia="Calibri" w:hAnsi="Calibri" w:cs="Calibri"/>
            </w:rPr>
          </w:rPrChange>
        </w:rPr>
        <w:t>.6.1</w:t>
      </w:r>
      <w:r>
        <w:rPr>
          <w:rFonts w:ascii="Calibri" w:eastAsia="Calibri" w:hAnsi="Calibri" w:cs="Calibri"/>
        </w:rPr>
        <w:t>.</w:t>
      </w:r>
    </w:p>
    <w:p w:rsidR="007E1280" w:rsidRDefault="007E1280">
      <w:pPr>
        <w:spacing w:line="182" w:lineRule="exact"/>
        <w:rPr>
          <w:sz w:val="20"/>
          <w:szCs w:val="20"/>
        </w:rPr>
      </w:pPr>
    </w:p>
    <w:p w:rsidR="007E1280" w:rsidRDefault="00D27A22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</w:rPr>
        <w:t>2 – As punições serão as seguintes:</w:t>
      </w:r>
    </w:p>
    <w:p w:rsidR="007E1280" w:rsidRDefault="007E1280">
      <w:pPr>
        <w:spacing w:line="171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6520"/>
        <w:gridCol w:w="1400"/>
      </w:tblGrid>
      <w:tr w:rsidR="007E1280">
        <w:trPr>
          <w:trHeight w:val="274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N°</w:t>
            </w:r>
          </w:p>
        </w:tc>
        <w:tc>
          <w:tcPr>
            <w:tcW w:w="6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Hipótese de incidência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Pontuação</w:t>
            </w:r>
          </w:p>
        </w:tc>
      </w:tr>
      <w:tr w:rsidR="007E1280">
        <w:trPr>
          <w:trHeight w:val="258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 w:rsidP="006C1D3A">
            <w:pPr>
              <w:spacing w:line="255" w:lineRule="exact"/>
              <w:ind w:left="80"/>
              <w:rPr>
                <w:sz w:val="20"/>
                <w:szCs w:val="20"/>
              </w:rPr>
              <w:pPrChange w:id="1014" w:author="Thiago Ávila" w:date="2018-02-22T14:24:00Z">
                <w:pPr>
                  <w:spacing w:line="255" w:lineRule="exact"/>
                  <w:ind w:left="80"/>
                </w:pPr>
              </w:pPrChange>
            </w:pPr>
            <w:r>
              <w:rPr>
                <w:rFonts w:ascii="Calibri" w:eastAsia="Calibri" w:hAnsi="Calibri" w:cs="Calibri"/>
              </w:rPr>
              <w:t>Falta de participação nos workshops</w:t>
            </w:r>
            <w:ins w:id="1015" w:author="Thiago Ávila" w:date="2018-02-22T14:24:00Z">
              <w:r w:rsidR="006C1D3A">
                <w:rPr>
                  <w:rFonts w:ascii="Calibri" w:eastAsia="Calibri" w:hAnsi="Calibri" w:cs="Calibri"/>
                </w:rPr>
                <w:t xml:space="preserve"> durante a imersão</w:t>
              </w:r>
            </w:ins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55" w:lineRule="exact"/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</w:rPr>
              <w:t>1</w:t>
            </w:r>
            <w:proofErr w:type="gramEnd"/>
          </w:p>
        </w:tc>
      </w:tr>
      <w:tr w:rsidR="007E1280" w:rsidDel="006C1D3A">
        <w:trPr>
          <w:trHeight w:val="258"/>
          <w:del w:id="1016" w:author="Thiago Ávila" w:date="2018-02-22T14:25:00Z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Del="006C1D3A" w:rsidRDefault="00D27A22">
            <w:pPr>
              <w:spacing w:line="255" w:lineRule="exact"/>
              <w:ind w:left="120"/>
              <w:rPr>
                <w:del w:id="1017" w:author="Thiago Ávila" w:date="2018-02-22T14:25:00Z"/>
                <w:sz w:val="20"/>
                <w:szCs w:val="20"/>
              </w:rPr>
            </w:pPr>
            <w:del w:id="1018" w:author="Thiago Ávila" w:date="2018-02-22T14:25:00Z">
              <w:r w:rsidDel="006C1D3A">
                <w:rPr>
                  <w:rFonts w:ascii="Calibri" w:eastAsia="Calibri" w:hAnsi="Calibri" w:cs="Calibri"/>
                </w:rPr>
                <w:delText>2</w:delText>
              </w:r>
            </w:del>
          </w:p>
        </w:tc>
        <w:tc>
          <w:tcPr>
            <w:tcW w:w="6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Del="006C1D3A" w:rsidRDefault="00D27A22">
            <w:pPr>
              <w:spacing w:line="255" w:lineRule="exact"/>
              <w:ind w:left="80"/>
              <w:rPr>
                <w:del w:id="1019" w:author="Thiago Ávila" w:date="2018-02-22T14:25:00Z"/>
                <w:sz w:val="20"/>
                <w:szCs w:val="20"/>
              </w:rPr>
            </w:pPr>
            <w:del w:id="1020" w:author="Thiago Ávila" w:date="2018-02-22T14:25:00Z">
              <w:r w:rsidDel="006C1D3A">
                <w:rPr>
                  <w:rFonts w:ascii="Calibri" w:eastAsia="Calibri" w:hAnsi="Calibri" w:cs="Calibri"/>
                </w:rPr>
                <w:delText>Ausência de integrantes/grupo na mesa de trabalho</w:delText>
              </w:r>
            </w:del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Del="006C1D3A" w:rsidRDefault="00D27A22">
            <w:pPr>
              <w:spacing w:line="255" w:lineRule="exact"/>
              <w:ind w:left="80"/>
              <w:rPr>
                <w:del w:id="1021" w:author="Thiago Ávila" w:date="2018-02-22T14:25:00Z"/>
                <w:sz w:val="20"/>
                <w:szCs w:val="20"/>
              </w:rPr>
            </w:pPr>
            <w:del w:id="1022" w:author="Thiago Ávila" w:date="2018-02-22T14:25:00Z">
              <w:r w:rsidDel="006C1D3A">
                <w:rPr>
                  <w:rFonts w:ascii="Calibri" w:eastAsia="Calibri" w:hAnsi="Calibri" w:cs="Calibri"/>
                </w:rPr>
                <w:delText>1</w:delText>
              </w:r>
            </w:del>
          </w:p>
        </w:tc>
      </w:tr>
      <w:tr w:rsidR="007E1280">
        <w:trPr>
          <w:trHeight w:val="259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6C1D3A">
            <w:pPr>
              <w:spacing w:line="255" w:lineRule="exact"/>
              <w:ind w:left="120"/>
              <w:rPr>
                <w:sz w:val="20"/>
                <w:szCs w:val="20"/>
              </w:rPr>
            </w:pPr>
            <w:proofErr w:type="gramStart"/>
            <w:ins w:id="1023" w:author="Thiago Ávila" w:date="2018-02-22T14:25:00Z">
              <w:r>
                <w:rPr>
                  <w:rFonts w:ascii="Calibri" w:eastAsia="Calibri" w:hAnsi="Calibri" w:cs="Calibri"/>
                </w:rPr>
                <w:t>2</w:t>
              </w:r>
            </w:ins>
            <w:proofErr w:type="gramEnd"/>
            <w:del w:id="1024" w:author="Thiago Ávila" w:date="2018-02-22T14:25:00Z">
              <w:r w:rsidR="00D27A22" w:rsidDel="006C1D3A">
                <w:rPr>
                  <w:rFonts w:ascii="Calibri" w:eastAsia="Calibri" w:hAnsi="Calibri" w:cs="Calibri"/>
                </w:rPr>
                <w:delText>3</w:delText>
              </w:r>
            </w:del>
          </w:p>
        </w:tc>
        <w:tc>
          <w:tcPr>
            <w:tcW w:w="6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Ausência de integrantes/grupo durante as ações de guerrilha/gincana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7E1280">
        <w:trPr>
          <w:trHeight w:val="258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55" w:lineRule="exact"/>
              <w:ind w:left="120"/>
              <w:rPr>
                <w:sz w:val="20"/>
                <w:szCs w:val="20"/>
              </w:rPr>
            </w:pPr>
            <w:del w:id="1025" w:author="Thiago Ávila" w:date="2018-02-22T14:25:00Z">
              <w:r w:rsidDel="006C1D3A">
                <w:rPr>
                  <w:rFonts w:ascii="Calibri" w:eastAsia="Calibri" w:hAnsi="Calibri" w:cs="Calibri"/>
                </w:rPr>
                <w:delText>4</w:delText>
              </w:r>
            </w:del>
            <w:proofErr w:type="gramStart"/>
            <w:ins w:id="1026" w:author="Thiago Ávila" w:date="2018-02-22T14:25:00Z">
              <w:r w:rsidR="006C1D3A">
                <w:rPr>
                  <w:rFonts w:ascii="Calibri" w:eastAsia="Calibri" w:hAnsi="Calibri" w:cs="Calibri"/>
                </w:rPr>
                <w:t>3</w:t>
              </w:r>
            </w:ins>
            <w:proofErr w:type="gramEnd"/>
          </w:p>
        </w:tc>
        <w:tc>
          <w:tcPr>
            <w:tcW w:w="6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Entregar atividades exigidas durante a imersão fora do prazo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7E1280">
        <w:trPr>
          <w:trHeight w:val="258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55" w:lineRule="exact"/>
              <w:ind w:left="120"/>
              <w:rPr>
                <w:sz w:val="20"/>
                <w:szCs w:val="20"/>
              </w:rPr>
            </w:pPr>
            <w:del w:id="1027" w:author="Thiago Ávila" w:date="2018-02-22T14:25:00Z">
              <w:r w:rsidDel="006C1D3A">
                <w:rPr>
                  <w:rFonts w:ascii="Calibri" w:eastAsia="Calibri" w:hAnsi="Calibri" w:cs="Calibri"/>
                </w:rPr>
                <w:delText>5</w:delText>
              </w:r>
            </w:del>
            <w:proofErr w:type="gramStart"/>
            <w:ins w:id="1028" w:author="Thiago Ávila" w:date="2018-02-22T14:25:00Z">
              <w:r w:rsidR="006C1D3A">
                <w:rPr>
                  <w:rFonts w:ascii="Calibri" w:eastAsia="Calibri" w:hAnsi="Calibri" w:cs="Calibri"/>
                </w:rPr>
                <w:t>4</w:t>
              </w:r>
            </w:ins>
            <w:proofErr w:type="gramEnd"/>
          </w:p>
        </w:tc>
        <w:tc>
          <w:tcPr>
            <w:tcW w:w="6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Não realizar entrega das atividades extras exigidas durante a imersão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7E1280">
        <w:trPr>
          <w:trHeight w:val="254"/>
        </w:trPr>
        <w:tc>
          <w:tcPr>
            <w:tcW w:w="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55" w:lineRule="exact"/>
              <w:ind w:left="120"/>
              <w:rPr>
                <w:sz w:val="20"/>
                <w:szCs w:val="20"/>
              </w:rPr>
            </w:pPr>
            <w:del w:id="1029" w:author="Thiago Ávila" w:date="2018-02-22T14:25:00Z">
              <w:r w:rsidDel="006C1D3A">
                <w:rPr>
                  <w:rFonts w:ascii="Calibri" w:eastAsia="Calibri" w:hAnsi="Calibri" w:cs="Calibri"/>
                </w:rPr>
                <w:delText>6</w:delText>
              </w:r>
            </w:del>
            <w:proofErr w:type="gramStart"/>
            <w:ins w:id="1030" w:author="Thiago Ávila" w:date="2018-02-22T14:25:00Z">
              <w:r w:rsidR="006C1D3A">
                <w:rPr>
                  <w:rFonts w:ascii="Calibri" w:eastAsia="Calibri" w:hAnsi="Calibri" w:cs="Calibri"/>
                </w:rPr>
                <w:t>5</w:t>
              </w:r>
            </w:ins>
            <w:proofErr w:type="gramEnd"/>
          </w:p>
        </w:tc>
        <w:tc>
          <w:tcPr>
            <w:tcW w:w="6520" w:type="dxa"/>
            <w:tcBorders>
              <w:right w:val="single" w:sz="8" w:space="0" w:color="auto"/>
            </w:tcBorders>
            <w:vAlign w:val="bottom"/>
          </w:tcPr>
          <w:p w:rsidR="007E1280" w:rsidRDefault="00D27A22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Ausentar-se durante a imersão no período entre 22h e 8 h </w:t>
            </w:r>
            <w:proofErr w:type="gramStart"/>
            <w:r>
              <w:rPr>
                <w:rFonts w:ascii="Calibri" w:eastAsia="Calibri" w:hAnsi="Calibri" w:cs="Calibri"/>
              </w:rPr>
              <w:t>(do dia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7E1280" w:rsidRDefault="00D27A22">
            <w:pPr>
              <w:spacing w:line="255" w:lineRule="exact"/>
              <w:ind w:left="80"/>
              <w:rPr>
                <w:sz w:val="20"/>
                <w:szCs w:val="20"/>
              </w:rPr>
            </w:pPr>
            <w:proofErr w:type="gramEnd"/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7E1280">
        <w:trPr>
          <w:trHeight w:val="273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7E1280">
            <w:pPr>
              <w:rPr>
                <w:sz w:val="23"/>
                <w:szCs w:val="23"/>
              </w:rPr>
            </w:pPr>
          </w:p>
        </w:tc>
        <w:tc>
          <w:tcPr>
            <w:tcW w:w="6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seguinte)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7E1280">
            <w:pPr>
              <w:rPr>
                <w:sz w:val="23"/>
                <w:szCs w:val="23"/>
              </w:rPr>
            </w:pPr>
          </w:p>
        </w:tc>
      </w:tr>
      <w:tr w:rsidR="007E1280">
        <w:trPr>
          <w:trHeight w:val="254"/>
        </w:trPr>
        <w:tc>
          <w:tcPr>
            <w:tcW w:w="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55" w:lineRule="exact"/>
              <w:ind w:left="120"/>
              <w:rPr>
                <w:sz w:val="20"/>
                <w:szCs w:val="20"/>
              </w:rPr>
            </w:pPr>
            <w:del w:id="1031" w:author="Thiago Ávila" w:date="2018-02-22T14:25:00Z">
              <w:r w:rsidDel="006C1D3A">
                <w:rPr>
                  <w:rFonts w:ascii="Calibri" w:eastAsia="Calibri" w:hAnsi="Calibri" w:cs="Calibri"/>
                </w:rPr>
                <w:delText>7</w:delText>
              </w:r>
            </w:del>
            <w:proofErr w:type="gramStart"/>
            <w:ins w:id="1032" w:author="Thiago Ávila" w:date="2018-02-22T14:25:00Z">
              <w:r w:rsidR="006C1D3A">
                <w:rPr>
                  <w:rFonts w:ascii="Calibri" w:eastAsia="Calibri" w:hAnsi="Calibri" w:cs="Calibri"/>
                </w:rPr>
                <w:t>6</w:t>
              </w:r>
            </w:ins>
            <w:proofErr w:type="gramEnd"/>
          </w:p>
        </w:tc>
        <w:tc>
          <w:tcPr>
            <w:tcW w:w="6520" w:type="dxa"/>
            <w:tcBorders>
              <w:right w:val="single" w:sz="8" w:space="0" w:color="auto"/>
            </w:tcBorders>
            <w:vAlign w:val="bottom"/>
          </w:tcPr>
          <w:p w:rsidR="007E1280" w:rsidRDefault="00D27A22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Ausentar-se</w:t>
            </w:r>
            <w:proofErr w:type="gramStart"/>
            <w:r>
              <w:rPr>
                <w:rFonts w:ascii="Calibri" w:eastAsia="Calibri" w:hAnsi="Calibri" w:cs="Calibri"/>
              </w:rPr>
              <w:t xml:space="preserve">  </w:t>
            </w:r>
            <w:proofErr w:type="gramEnd"/>
            <w:r>
              <w:rPr>
                <w:rFonts w:ascii="Calibri" w:eastAsia="Calibri" w:hAnsi="Calibri" w:cs="Calibri"/>
              </w:rPr>
              <w:t>durante  a  imersão,  sem  aviso  prévio  a  equipe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7E1280" w:rsidRDefault="00D27A22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7E1280">
        <w:trPr>
          <w:trHeight w:val="273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7E1280">
            <w:pPr>
              <w:rPr>
                <w:sz w:val="23"/>
                <w:szCs w:val="23"/>
              </w:rPr>
            </w:pPr>
          </w:p>
        </w:tc>
        <w:tc>
          <w:tcPr>
            <w:tcW w:w="6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organizadora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7E1280">
            <w:pPr>
              <w:rPr>
                <w:sz w:val="23"/>
                <w:szCs w:val="23"/>
              </w:rPr>
            </w:pPr>
          </w:p>
        </w:tc>
      </w:tr>
      <w:tr w:rsidR="007E1280">
        <w:trPr>
          <w:trHeight w:val="254"/>
        </w:trPr>
        <w:tc>
          <w:tcPr>
            <w:tcW w:w="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spacing w:line="255" w:lineRule="exact"/>
              <w:ind w:left="120"/>
              <w:rPr>
                <w:sz w:val="20"/>
                <w:szCs w:val="20"/>
              </w:rPr>
            </w:pPr>
            <w:del w:id="1033" w:author="Thiago Ávila" w:date="2018-02-22T14:25:00Z">
              <w:r w:rsidDel="006C1D3A">
                <w:rPr>
                  <w:rFonts w:ascii="Calibri" w:eastAsia="Calibri" w:hAnsi="Calibri" w:cs="Calibri"/>
                </w:rPr>
                <w:delText>8</w:delText>
              </w:r>
            </w:del>
            <w:proofErr w:type="gramStart"/>
            <w:ins w:id="1034" w:author="Thiago Ávila" w:date="2018-02-22T14:25:00Z">
              <w:r w:rsidR="006C1D3A">
                <w:rPr>
                  <w:rFonts w:ascii="Calibri" w:eastAsia="Calibri" w:hAnsi="Calibri" w:cs="Calibri"/>
                </w:rPr>
                <w:t>7</w:t>
              </w:r>
            </w:ins>
            <w:proofErr w:type="gramEnd"/>
          </w:p>
        </w:tc>
        <w:tc>
          <w:tcPr>
            <w:tcW w:w="6520" w:type="dxa"/>
            <w:tcBorders>
              <w:right w:val="single" w:sz="8" w:space="0" w:color="auto"/>
            </w:tcBorders>
            <w:vAlign w:val="bottom"/>
          </w:tcPr>
          <w:p w:rsidR="007E1280" w:rsidRDefault="00D27A22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Portar-se de forma desrespeitosa com a comissão organizadora ou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7E1280" w:rsidRDefault="00D27A22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7E1280">
        <w:trPr>
          <w:trHeight w:val="273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7E1280">
            <w:pPr>
              <w:rPr>
                <w:sz w:val="23"/>
                <w:szCs w:val="23"/>
              </w:rPr>
            </w:pPr>
          </w:p>
        </w:tc>
        <w:tc>
          <w:tcPr>
            <w:tcW w:w="6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D27A22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quaisquer outros participantes do evento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Default="007E1280">
            <w:pPr>
              <w:rPr>
                <w:sz w:val="23"/>
                <w:szCs w:val="23"/>
              </w:rPr>
            </w:pPr>
          </w:p>
        </w:tc>
      </w:tr>
    </w:tbl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25" w:lineRule="exact"/>
        <w:rPr>
          <w:sz w:val="20"/>
          <w:szCs w:val="20"/>
        </w:rPr>
      </w:pPr>
    </w:p>
    <w:p w:rsidR="007E1280" w:rsidRDefault="00D27A22">
      <w:pPr>
        <w:ind w:right="266"/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9</w:t>
      </w:r>
    </w:p>
    <w:p w:rsidR="007E1280" w:rsidRDefault="007E1280">
      <w:pPr>
        <w:sectPr w:rsidR="007E1280">
          <w:pgSz w:w="11900" w:h="16838"/>
          <w:pgMar w:top="1436" w:right="1440" w:bottom="419" w:left="1440" w:header="0" w:footer="0" w:gutter="0"/>
          <w:cols w:space="720" w:equalWidth="0">
            <w:col w:w="9026"/>
          </w:cols>
        </w:sectPr>
      </w:pPr>
    </w:p>
    <w:p w:rsidR="007E1280" w:rsidRDefault="007E1280" w:rsidP="00227F87">
      <w:pPr>
        <w:spacing w:line="283" w:lineRule="exact"/>
        <w:jc w:val="right"/>
        <w:rPr>
          <w:sz w:val="20"/>
          <w:szCs w:val="20"/>
        </w:rPr>
      </w:pPr>
      <w:bookmarkStart w:id="1035" w:name="page10"/>
      <w:bookmarkEnd w:id="1035"/>
    </w:p>
    <w:p w:rsidR="007E1280" w:rsidRDefault="00D27A22">
      <w:pPr>
        <w:ind w:right="-13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40"/>
          <w:szCs w:val="40"/>
        </w:rPr>
        <w:t>ANEXO III</w:t>
      </w:r>
    </w:p>
    <w:p w:rsidR="007E1280" w:rsidRDefault="007E1280">
      <w:pPr>
        <w:spacing w:line="201" w:lineRule="exact"/>
        <w:rPr>
          <w:sz w:val="20"/>
          <w:szCs w:val="20"/>
        </w:rPr>
      </w:pPr>
    </w:p>
    <w:p w:rsidR="007E1280" w:rsidRDefault="00D27A22">
      <w:pPr>
        <w:ind w:right="-13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Descrição sucinta dos projetos</w:t>
      </w: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D27A22" w:rsidP="00820834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Proposta de Projeto</w:t>
      </w:r>
    </w:p>
    <w:p w:rsidR="007E1280" w:rsidRDefault="007E1280">
      <w:pPr>
        <w:spacing w:line="199" w:lineRule="exact"/>
        <w:rPr>
          <w:sz w:val="20"/>
          <w:szCs w:val="20"/>
        </w:rPr>
      </w:pPr>
    </w:p>
    <w:p w:rsidR="00820834" w:rsidRPr="00820834" w:rsidRDefault="00820834" w:rsidP="00820834">
      <w:pPr>
        <w:pStyle w:val="PargrafodaLista"/>
        <w:numPr>
          <w:ilvl w:val="0"/>
          <w:numId w:val="26"/>
        </w:numPr>
        <w:tabs>
          <w:tab w:val="left" w:pos="1380"/>
        </w:tabs>
        <w:rPr>
          <w:sz w:val="20"/>
          <w:szCs w:val="20"/>
        </w:rPr>
      </w:pPr>
      <w:r w:rsidRPr="00820834">
        <w:rPr>
          <w:sz w:val="20"/>
          <w:szCs w:val="20"/>
        </w:rPr>
        <w:t xml:space="preserve">IDENTIFICAÇÃO DA EQUIPE TÉCNICA DEMANDANTE NO GOVERNO DE ALAGOAS </w:t>
      </w:r>
    </w:p>
    <w:p w:rsidR="00820834" w:rsidRPr="00820834" w:rsidRDefault="00820834" w:rsidP="00820834">
      <w:pPr>
        <w:tabs>
          <w:tab w:val="left" w:pos="1380"/>
        </w:tabs>
        <w:rPr>
          <w:sz w:val="20"/>
          <w:szCs w:val="20"/>
        </w:rPr>
      </w:pPr>
      <w:r w:rsidRPr="00820834">
        <w:rPr>
          <w:sz w:val="20"/>
          <w:szCs w:val="20"/>
        </w:rPr>
        <w:t>ÁREA(S) DE NEGÓCIO DO GOVERNO DE ALAGOAS: XXXXXXXXXX</w:t>
      </w:r>
    </w:p>
    <w:p w:rsidR="00820834" w:rsidRPr="00820834" w:rsidRDefault="00820834" w:rsidP="00820834">
      <w:pPr>
        <w:tabs>
          <w:tab w:val="left" w:pos="1380"/>
        </w:tabs>
        <w:rPr>
          <w:sz w:val="20"/>
          <w:szCs w:val="20"/>
        </w:rPr>
      </w:pPr>
    </w:p>
    <w:p w:rsidR="00820834" w:rsidRPr="00820834" w:rsidRDefault="00820834" w:rsidP="00820834">
      <w:pPr>
        <w:tabs>
          <w:tab w:val="left" w:pos="1380"/>
        </w:tabs>
        <w:rPr>
          <w:sz w:val="20"/>
          <w:szCs w:val="20"/>
        </w:rPr>
      </w:pPr>
    </w:p>
    <w:p w:rsidR="00820834" w:rsidRPr="00820834" w:rsidRDefault="00820834" w:rsidP="00820834">
      <w:pPr>
        <w:tabs>
          <w:tab w:val="left" w:pos="1380"/>
        </w:tabs>
        <w:rPr>
          <w:sz w:val="20"/>
          <w:szCs w:val="20"/>
        </w:rPr>
      </w:pPr>
      <w:r w:rsidRPr="00820834">
        <w:rPr>
          <w:sz w:val="20"/>
          <w:szCs w:val="20"/>
        </w:rPr>
        <w:t>IDENTIFICAÇÃO DOS INTEGRANTES DA EQUIPE</w:t>
      </w:r>
      <w:ins w:id="1036" w:author="Thiago Ávila" w:date="2018-02-22T14:33:00Z">
        <w:r w:rsidR="006C1D3A">
          <w:rPr>
            <w:sz w:val="20"/>
            <w:szCs w:val="20"/>
          </w:rPr>
          <w:t xml:space="preserve"> DE NEGÓCIO SOLICITANTE</w:t>
        </w:r>
      </w:ins>
      <w:r w:rsidRPr="00820834">
        <w:rPr>
          <w:sz w:val="20"/>
          <w:szCs w:val="20"/>
        </w:rPr>
        <w:t>:</w:t>
      </w:r>
    </w:p>
    <w:p w:rsidR="00820834" w:rsidRPr="00820834" w:rsidRDefault="00820834" w:rsidP="00820834">
      <w:pPr>
        <w:tabs>
          <w:tab w:val="left" w:pos="1380"/>
        </w:tabs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0"/>
        <w:gridCol w:w="2290"/>
        <w:gridCol w:w="2290"/>
        <w:gridCol w:w="2290"/>
      </w:tblGrid>
      <w:tr w:rsidR="00820834" w:rsidTr="00820834">
        <w:tc>
          <w:tcPr>
            <w:tcW w:w="2290" w:type="dxa"/>
          </w:tcPr>
          <w:p w:rsidR="00820834" w:rsidRDefault="00820834" w:rsidP="00820834">
            <w:pPr>
              <w:tabs>
                <w:tab w:val="left" w:pos="13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2290" w:type="dxa"/>
          </w:tcPr>
          <w:p w:rsidR="00820834" w:rsidRDefault="00820834" w:rsidP="00820834">
            <w:pPr>
              <w:tabs>
                <w:tab w:val="left" w:pos="13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Matrícula</w:t>
            </w:r>
          </w:p>
        </w:tc>
        <w:tc>
          <w:tcPr>
            <w:tcW w:w="2290" w:type="dxa"/>
          </w:tcPr>
          <w:p w:rsidR="00820834" w:rsidRDefault="00820834" w:rsidP="00820834">
            <w:pPr>
              <w:tabs>
                <w:tab w:val="left" w:pos="13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290" w:type="dxa"/>
          </w:tcPr>
          <w:p w:rsidR="00820834" w:rsidRDefault="00820834" w:rsidP="00820834">
            <w:pPr>
              <w:tabs>
                <w:tab w:val="left" w:pos="13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</w:tr>
      <w:tr w:rsidR="00820834" w:rsidTr="00820834">
        <w:tc>
          <w:tcPr>
            <w:tcW w:w="2290" w:type="dxa"/>
          </w:tcPr>
          <w:p w:rsidR="00820834" w:rsidRDefault="00820834" w:rsidP="00820834">
            <w:pPr>
              <w:tabs>
                <w:tab w:val="left" w:pos="1380"/>
              </w:tabs>
              <w:rPr>
                <w:sz w:val="20"/>
                <w:szCs w:val="20"/>
              </w:rPr>
            </w:pPr>
          </w:p>
        </w:tc>
        <w:tc>
          <w:tcPr>
            <w:tcW w:w="2290" w:type="dxa"/>
          </w:tcPr>
          <w:p w:rsidR="00820834" w:rsidRDefault="00820834" w:rsidP="00820834">
            <w:pPr>
              <w:tabs>
                <w:tab w:val="left" w:pos="1380"/>
              </w:tabs>
              <w:rPr>
                <w:sz w:val="20"/>
                <w:szCs w:val="20"/>
              </w:rPr>
            </w:pPr>
          </w:p>
        </w:tc>
        <w:tc>
          <w:tcPr>
            <w:tcW w:w="2290" w:type="dxa"/>
          </w:tcPr>
          <w:p w:rsidR="00820834" w:rsidRDefault="00820834" w:rsidP="00820834">
            <w:pPr>
              <w:tabs>
                <w:tab w:val="left" w:pos="1380"/>
              </w:tabs>
              <w:rPr>
                <w:sz w:val="20"/>
                <w:szCs w:val="20"/>
              </w:rPr>
            </w:pPr>
          </w:p>
        </w:tc>
        <w:tc>
          <w:tcPr>
            <w:tcW w:w="2290" w:type="dxa"/>
          </w:tcPr>
          <w:p w:rsidR="00820834" w:rsidRDefault="00820834" w:rsidP="00820834">
            <w:pPr>
              <w:tabs>
                <w:tab w:val="left" w:pos="1380"/>
              </w:tabs>
              <w:rPr>
                <w:sz w:val="20"/>
                <w:szCs w:val="20"/>
              </w:rPr>
            </w:pPr>
          </w:p>
        </w:tc>
      </w:tr>
      <w:tr w:rsidR="00820834" w:rsidTr="00820834">
        <w:tc>
          <w:tcPr>
            <w:tcW w:w="2290" w:type="dxa"/>
          </w:tcPr>
          <w:p w:rsidR="00820834" w:rsidRDefault="00820834" w:rsidP="00820834">
            <w:pPr>
              <w:tabs>
                <w:tab w:val="left" w:pos="1380"/>
              </w:tabs>
              <w:rPr>
                <w:sz w:val="20"/>
                <w:szCs w:val="20"/>
              </w:rPr>
            </w:pPr>
          </w:p>
        </w:tc>
        <w:tc>
          <w:tcPr>
            <w:tcW w:w="2290" w:type="dxa"/>
          </w:tcPr>
          <w:p w:rsidR="00820834" w:rsidRDefault="00820834" w:rsidP="00820834">
            <w:pPr>
              <w:tabs>
                <w:tab w:val="left" w:pos="1380"/>
              </w:tabs>
              <w:rPr>
                <w:sz w:val="20"/>
                <w:szCs w:val="20"/>
              </w:rPr>
            </w:pPr>
          </w:p>
        </w:tc>
        <w:tc>
          <w:tcPr>
            <w:tcW w:w="2290" w:type="dxa"/>
          </w:tcPr>
          <w:p w:rsidR="00820834" w:rsidRDefault="00820834" w:rsidP="00820834">
            <w:pPr>
              <w:tabs>
                <w:tab w:val="left" w:pos="1380"/>
              </w:tabs>
              <w:rPr>
                <w:sz w:val="20"/>
                <w:szCs w:val="20"/>
              </w:rPr>
            </w:pPr>
          </w:p>
        </w:tc>
        <w:tc>
          <w:tcPr>
            <w:tcW w:w="2290" w:type="dxa"/>
          </w:tcPr>
          <w:p w:rsidR="00820834" w:rsidRDefault="00820834" w:rsidP="00820834">
            <w:pPr>
              <w:tabs>
                <w:tab w:val="left" w:pos="1380"/>
              </w:tabs>
              <w:rPr>
                <w:sz w:val="20"/>
                <w:szCs w:val="20"/>
              </w:rPr>
            </w:pPr>
          </w:p>
        </w:tc>
      </w:tr>
      <w:tr w:rsidR="00820834" w:rsidTr="00820834">
        <w:tc>
          <w:tcPr>
            <w:tcW w:w="2290" w:type="dxa"/>
          </w:tcPr>
          <w:p w:rsidR="00820834" w:rsidRDefault="00820834" w:rsidP="00820834">
            <w:pPr>
              <w:tabs>
                <w:tab w:val="left" w:pos="1380"/>
              </w:tabs>
              <w:rPr>
                <w:sz w:val="20"/>
                <w:szCs w:val="20"/>
              </w:rPr>
            </w:pPr>
          </w:p>
        </w:tc>
        <w:tc>
          <w:tcPr>
            <w:tcW w:w="2290" w:type="dxa"/>
          </w:tcPr>
          <w:p w:rsidR="00820834" w:rsidRDefault="00820834" w:rsidP="00820834">
            <w:pPr>
              <w:tabs>
                <w:tab w:val="left" w:pos="1380"/>
              </w:tabs>
              <w:rPr>
                <w:sz w:val="20"/>
                <w:szCs w:val="20"/>
              </w:rPr>
            </w:pPr>
          </w:p>
        </w:tc>
        <w:tc>
          <w:tcPr>
            <w:tcW w:w="2290" w:type="dxa"/>
          </w:tcPr>
          <w:p w:rsidR="00820834" w:rsidRDefault="00820834" w:rsidP="00820834">
            <w:pPr>
              <w:tabs>
                <w:tab w:val="left" w:pos="1380"/>
              </w:tabs>
              <w:rPr>
                <w:sz w:val="20"/>
                <w:szCs w:val="20"/>
              </w:rPr>
            </w:pPr>
          </w:p>
        </w:tc>
        <w:tc>
          <w:tcPr>
            <w:tcW w:w="2290" w:type="dxa"/>
          </w:tcPr>
          <w:p w:rsidR="00820834" w:rsidRDefault="00820834" w:rsidP="00820834">
            <w:pPr>
              <w:tabs>
                <w:tab w:val="left" w:pos="1380"/>
              </w:tabs>
              <w:rPr>
                <w:sz w:val="20"/>
                <w:szCs w:val="20"/>
              </w:rPr>
            </w:pPr>
          </w:p>
        </w:tc>
      </w:tr>
      <w:tr w:rsidR="00820834" w:rsidTr="00820834">
        <w:tc>
          <w:tcPr>
            <w:tcW w:w="2290" w:type="dxa"/>
          </w:tcPr>
          <w:p w:rsidR="00820834" w:rsidRDefault="00820834" w:rsidP="00820834">
            <w:pPr>
              <w:tabs>
                <w:tab w:val="left" w:pos="1380"/>
              </w:tabs>
              <w:rPr>
                <w:sz w:val="20"/>
                <w:szCs w:val="20"/>
              </w:rPr>
            </w:pPr>
          </w:p>
        </w:tc>
        <w:tc>
          <w:tcPr>
            <w:tcW w:w="2290" w:type="dxa"/>
          </w:tcPr>
          <w:p w:rsidR="00820834" w:rsidRDefault="00820834" w:rsidP="00820834">
            <w:pPr>
              <w:tabs>
                <w:tab w:val="left" w:pos="1380"/>
              </w:tabs>
              <w:rPr>
                <w:sz w:val="20"/>
                <w:szCs w:val="20"/>
              </w:rPr>
            </w:pPr>
          </w:p>
        </w:tc>
        <w:tc>
          <w:tcPr>
            <w:tcW w:w="2290" w:type="dxa"/>
          </w:tcPr>
          <w:p w:rsidR="00820834" w:rsidRDefault="00820834" w:rsidP="00820834">
            <w:pPr>
              <w:tabs>
                <w:tab w:val="left" w:pos="1380"/>
              </w:tabs>
              <w:rPr>
                <w:sz w:val="20"/>
                <w:szCs w:val="20"/>
              </w:rPr>
            </w:pPr>
          </w:p>
        </w:tc>
        <w:tc>
          <w:tcPr>
            <w:tcW w:w="2290" w:type="dxa"/>
          </w:tcPr>
          <w:p w:rsidR="00820834" w:rsidRDefault="00820834" w:rsidP="00820834">
            <w:pPr>
              <w:tabs>
                <w:tab w:val="left" w:pos="1380"/>
              </w:tabs>
              <w:rPr>
                <w:sz w:val="20"/>
                <w:szCs w:val="20"/>
              </w:rPr>
            </w:pPr>
          </w:p>
        </w:tc>
      </w:tr>
      <w:tr w:rsidR="00820834" w:rsidTr="00820834">
        <w:tc>
          <w:tcPr>
            <w:tcW w:w="2290" w:type="dxa"/>
          </w:tcPr>
          <w:p w:rsidR="00820834" w:rsidRDefault="00820834" w:rsidP="00820834">
            <w:pPr>
              <w:tabs>
                <w:tab w:val="left" w:pos="1380"/>
              </w:tabs>
              <w:rPr>
                <w:sz w:val="20"/>
                <w:szCs w:val="20"/>
              </w:rPr>
            </w:pPr>
          </w:p>
        </w:tc>
        <w:tc>
          <w:tcPr>
            <w:tcW w:w="2290" w:type="dxa"/>
          </w:tcPr>
          <w:p w:rsidR="00820834" w:rsidRDefault="00820834" w:rsidP="00820834">
            <w:pPr>
              <w:tabs>
                <w:tab w:val="left" w:pos="1380"/>
              </w:tabs>
              <w:rPr>
                <w:sz w:val="20"/>
                <w:szCs w:val="20"/>
              </w:rPr>
            </w:pPr>
          </w:p>
        </w:tc>
        <w:tc>
          <w:tcPr>
            <w:tcW w:w="2290" w:type="dxa"/>
          </w:tcPr>
          <w:p w:rsidR="00820834" w:rsidRDefault="00820834" w:rsidP="00820834">
            <w:pPr>
              <w:tabs>
                <w:tab w:val="left" w:pos="1380"/>
              </w:tabs>
              <w:rPr>
                <w:sz w:val="20"/>
                <w:szCs w:val="20"/>
              </w:rPr>
            </w:pPr>
          </w:p>
        </w:tc>
        <w:tc>
          <w:tcPr>
            <w:tcW w:w="2290" w:type="dxa"/>
          </w:tcPr>
          <w:p w:rsidR="00820834" w:rsidRDefault="00820834" w:rsidP="00820834">
            <w:pPr>
              <w:tabs>
                <w:tab w:val="left" w:pos="1380"/>
              </w:tabs>
              <w:rPr>
                <w:sz w:val="20"/>
                <w:szCs w:val="20"/>
              </w:rPr>
            </w:pPr>
          </w:p>
        </w:tc>
      </w:tr>
    </w:tbl>
    <w:p w:rsidR="00820834" w:rsidRPr="00820834" w:rsidRDefault="00820834" w:rsidP="00820834">
      <w:pPr>
        <w:tabs>
          <w:tab w:val="left" w:pos="1380"/>
        </w:tabs>
        <w:rPr>
          <w:sz w:val="20"/>
          <w:szCs w:val="20"/>
        </w:rPr>
      </w:pPr>
    </w:p>
    <w:p w:rsidR="00820834" w:rsidRPr="00820834" w:rsidRDefault="00820834" w:rsidP="00820834">
      <w:pPr>
        <w:tabs>
          <w:tab w:val="left" w:pos="1380"/>
        </w:tabs>
        <w:rPr>
          <w:sz w:val="20"/>
          <w:szCs w:val="20"/>
        </w:rPr>
      </w:pPr>
      <w:r w:rsidRPr="00820834">
        <w:rPr>
          <w:sz w:val="20"/>
          <w:szCs w:val="20"/>
        </w:rPr>
        <w:t>2.</w:t>
      </w:r>
      <w:r w:rsidRPr="00820834">
        <w:rPr>
          <w:sz w:val="20"/>
          <w:szCs w:val="20"/>
        </w:rPr>
        <w:tab/>
        <w:t>DESCRIÇÃO DA PROPOSTA:</w:t>
      </w:r>
    </w:p>
    <w:p w:rsidR="00820834" w:rsidRPr="00820834" w:rsidRDefault="00820834" w:rsidP="00820834">
      <w:pPr>
        <w:tabs>
          <w:tab w:val="left" w:pos="1380"/>
        </w:tabs>
        <w:rPr>
          <w:sz w:val="20"/>
          <w:szCs w:val="20"/>
        </w:rPr>
      </w:pPr>
    </w:p>
    <w:p w:rsidR="00820834" w:rsidRPr="00820834" w:rsidRDefault="00820834" w:rsidP="00820834">
      <w:pPr>
        <w:tabs>
          <w:tab w:val="left" w:pos="1380"/>
        </w:tabs>
        <w:rPr>
          <w:sz w:val="20"/>
          <w:szCs w:val="20"/>
        </w:rPr>
      </w:pPr>
      <w:r w:rsidRPr="00820834">
        <w:rPr>
          <w:sz w:val="20"/>
          <w:szCs w:val="20"/>
        </w:rPr>
        <w:t>2.1. VISÃO GERAL</w:t>
      </w:r>
    </w:p>
    <w:p w:rsidR="00820834" w:rsidRPr="00820834" w:rsidRDefault="00820834" w:rsidP="00820834">
      <w:pPr>
        <w:tabs>
          <w:tab w:val="left" w:pos="1380"/>
        </w:tabs>
        <w:rPr>
          <w:sz w:val="20"/>
          <w:szCs w:val="20"/>
        </w:rPr>
      </w:pPr>
    </w:p>
    <w:p w:rsidR="00820834" w:rsidRPr="006C1D3A" w:rsidRDefault="00820834" w:rsidP="00820834">
      <w:pPr>
        <w:tabs>
          <w:tab w:val="left" w:pos="1380"/>
        </w:tabs>
        <w:rPr>
          <w:color w:val="FF0000"/>
          <w:sz w:val="20"/>
          <w:szCs w:val="20"/>
          <w:rPrChange w:id="1037" w:author="Thiago Ávila" w:date="2018-02-22T14:33:00Z">
            <w:rPr>
              <w:sz w:val="20"/>
              <w:szCs w:val="20"/>
            </w:rPr>
          </w:rPrChange>
        </w:rPr>
      </w:pPr>
      <w:r w:rsidRPr="006C1D3A">
        <w:rPr>
          <w:color w:val="FF0000"/>
          <w:sz w:val="20"/>
          <w:szCs w:val="20"/>
          <w:rPrChange w:id="1038" w:author="Thiago Ávila" w:date="2018-02-22T14:33:00Z">
            <w:rPr>
              <w:sz w:val="20"/>
              <w:szCs w:val="20"/>
            </w:rPr>
          </w:rPrChange>
        </w:rPr>
        <w:t>O projeto GP-MOB permitirá que o servidor tenha acesso a sua Ficha Funcional, solicite a atualização de suas informações pessoais, a redução de custos com material de expediente, a diminuição do fluxo de servidores no setor e a celeridade no trâmite dos processos.</w:t>
      </w:r>
    </w:p>
    <w:p w:rsidR="00820834" w:rsidRPr="00820834" w:rsidRDefault="00820834" w:rsidP="00820834">
      <w:pPr>
        <w:tabs>
          <w:tab w:val="left" w:pos="1380"/>
        </w:tabs>
        <w:rPr>
          <w:sz w:val="20"/>
          <w:szCs w:val="20"/>
        </w:rPr>
      </w:pPr>
    </w:p>
    <w:p w:rsidR="00820834" w:rsidRPr="00820834" w:rsidRDefault="00820834" w:rsidP="00820834">
      <w:pPr>
        <w:tabs>
          <w:tab w:val="left" w:pos="1380"/>
        </w:tabs>
        <w:rPr>
          <w:sz w:val="20"/>
          <w:szCs w:val="20"/>
        </w:rPr>
      </w:pPr>
      <w:r w:rsidRPr="00820834">
        <w:rPr>
          <w:sz w:val="20"/>
          <w:szCs w:val="20"/>
        </w:rPr>
        <w:t>2.2. OBJETIVO</w:t>
      </w:r>
    </w:p>
    <w:p w:rsidR="00820834" w:rsidRPr="00820834" w:rsidRDefault="00820834" w:rsidP="00820834">
      <w:pPr>
        <w:tabs>
          <w:tab w:val="left" w:pos="1380"/>
        </w:tabs>
        <w:rPr>
          <w:sz w:val="20"/>
          <w:szCs w:val="20"/>
        </w:rPr>
      </w:pPr>
    </w:p>
    <w:p w:rsidR="00820834" w:rsidRPr="006C1D3A" w:rsidRDefault="00820834" w:rsidP="00820834">
      <w:pPr>
        <w:tabs>
          <w:tab w:val="left" w:pos="1380"/>
        </w:tabs>
        <w:rPr>
          <w:color w:val="FF0000"/>
          <w:sz w:val="20"/>
          <w:szCs w:val="20"/>
          <w:rPrChange w:id="1039" w:author="Thiago Ávila" w:date="2018-02-22T14:33:00Z">
            <w:rPr>
              <w:sz w:val="20"/>
              <w:szCs w:val="20"/>
            </w:rPr>
          </w:rPrChange>
        </w:rPr>
      </w:pPr>
      <w:r w:rsidRPr="006C1D3A">
        <w:rPr>
          <w:color w:val="FF0000"/>
          <w:sz w:val="20"/>
          <w:szCs w:val="20"/>
          <w:rPrChange w:id="1040" w:author="Thiago Ávila" w:date="2018-02-22T14:33:00Z">
            <w:rPr>
              <w:sz w:val="20"/>
              <w:szCs w:val="20"/>
            </w:rPr>
          </w:rPrChange>
        </w:rPr>
        <w:t>Disponibilizar através do aplicativo a Ficha Funcional do Servidor atualizada</w:t>
      </w:r>
    </w:p>
    <w:p w:rsidR="00820834" w:rsidRPr="00820834" w:rsidRDefault="00820834" w:rsidP="00820834">
      <w:pPr>
        <w:tabs>
          <w:tab w:val="left" w:pos="1380"/>
        </w:tabs>
        <w:rPr>
          <w:sz w:val="20"/>
          <w:szCs w:val="20"/>
        </w:rPr>
      </w:pPr>
    </w:p>
    <w:p w:rsidR="00820834" w:rsidRPr="00820834" w:rsidRDefault="00820834" w:rsidP="00820834">
      <w:pPr>
        <w:tabs>
          <w:tab w:val="left" w:pos="1380"/>
        </w:tabs>
        <w:rPr>
          <w:sz w:val="20"/>
          <w:szCs w:val="20"/>
        </w:rPr>
      </w:pPr>
    </w:p>
    <w:p w:rsidR="00820834" w:rsidRDefault="00820834" w:rsidP="00820834">
      <w:pPr>
        <w:tabs>
          <w:tab w:val="left" w:pos="1380"/>
        </w:tabs>
        <w:rPr>
          <w:sz w:val="20"/>
          <w:szCs w:val="20"/>
        </w:rPr>
      </w:pPr>
      <w:r w:rsidRPr="00820834">
        <w:rPr>
          <w:sz w:val="20"/>
          <w:szCs w:val="20"/>
        </w:rPr>
        <w:t>2.3. COMO O PROJETO IRÁ FUNCIONAR (RESULTADOS ESPERADOS)</w:t>
      </w:r>
    </w:p>
    <w:p w:rsidR="007E1280" w:rsidRDefault="007E1280" w:rsidP="00820834">
      <w:pPr>
        <w:spacing w:line="361" w:lineRule="exact"/>
        <w:rPr>
          <w:sz w:val="20"/>
          <w:szCs w:val="20"/>
        </w:rPr>
      </w:pPr>
    </w:p>
    <w:p w:rsidR="007E1280" w:rsidRPr="006C1D3A" w:rsidRDefault="00D27A22" w:rsidP="00820834">
      <w:pPr>
        <w:spacing w:line="237" w:lineRule="auto"/>
        <w:ind w:right="266"/>
        <w:jc w:val="both"/>
        <w:rPr>
          <w:color w:val="FF0000"/>
          <w:sz w:val="20"/>
          <w:szCs w:val="20"/>
          <w:rPrChange w:id="1041" w:author="Thiago Ávila" w:date="2018-02-22T14:33:00Z">
            <w:rPr>
              <w:sz w:val="20"/>
              <w:szCs w:val="20"/>
            </w:rPr>
          </w:rPrChange>
        </w:rPr>
      </w:pPr>
      <w:r w:rsidRPr="006C1D3A">
        <w:rPr>
          <w:rFonts w:ascii="Calibri" w:eastAsia="Calibri" w:hAnsi="Calibri" w:cs="Calibri"/>
          <w:color w:val="FF0000"/>
          <w:rPrChange w:id="1042" w:author="Thiago Ávila" w:date="2018-02-22T14:33:00Z">
            <w:rPr>
              <w:rFonts w:ascii="Calibri" w:eastAsia="Calibri" w:hAnsi="Calibri" w:cs="Calibri"/>
            </w:rPr>
          </w:rPrChange>
        </w:rPr>
        <w:t>O servidor deverá através de aplicativo ter acesso a sua Ficha Funcional e anotações nela contidas, identificando informações desatualizadas, poderá solicitar a atualização das mesmas mediante comprovação de imagens dos documentos originais.</w:t>
      </w:r>
    </w:p>
    <w:p w:rsidR="007E1280" w:rsidRDefault="007E1280" w:rsidP="00820834">
      <w:pPr>
        <w:spacing w:line="315" w:lineRule="exact"/>
        <w:rPr>
          <w:sz w:val="20"/>
          <w:szCs w:val="20"/>
        </w:rPr>
      </w:pPr>
    </w:p>
    <w:p w:rsidR="007E1280" w:rsidRDefault="00D27A22" w:rsidP="00820834">
      <w:pPr>
        <w:rPr>
          <w:sz w:val="20"/>
          <w:szCs w:val="20"/>
        </w:rPr>
      </w:pPr>
      <w:r>
        <w:rPr>
          <w:rFonts w:ascii="Calibri" w:eastAsia="Calibri" w:hAnsi="Calibri" w:cs="Calibri"/>
        </w:rPr>
        <w:t>2.4. PÚBLICO ALVO</w:t>
      </w:r>
    </w:p>
    <w:p w:rsidR="007E1280" w:rsidRDefault="007E1280" w:rsidP="00820834">
      <w:pPr>
        <w:spacing w:line="310" w:lineRule="exact"/>
        <w:rPr>
          <w:sz w:val="20"/>
          <w:szCs w:val="20"/>
        </w:rPr>
      </w:pPr>
    </w:p>
    <w:p w:rsidR="007E1280" w:rsidRPr="006C1D3A" w:rsidRDefault="00D27A22" w:rsidP="00820834">
      <w:pPr>
        <w:tabs>
          <w:tab w:val="left" w:pos="284"/>
        </w:tabs>
        <w:rPr>
          <w:color w:val="FF0000"/>
          <w:sz w:val="20"/>
          <w:szCs w:val="20"/>
          <w:rPrChange w:id="1043" w:author="Thiago Ávila" w:date="2018-02-22T14:33:00Z">
            <w:rPr>
              <w:sz w:val="20"/>
              <w:szCs w:val="20"/>
            </w:rPr>
          </w:rPrChange>
        </w:rPr>
      </w:pPr>
      <w:r w:rsidRPr="006C1D3A">
        <w:rPr>
          <w:rFonts w:ascii="Calibri" w:eastAsia="Calibri" w:hAnsi="Calibri" w:cs="Calibri"/>
          <w:color w:val="FF0000"/>
          <w:rPrChange w:id="1044" w:author="Thiago Ávila" w:date="2018-02-22T14:33:00Z">
            <w:rPr>
              <w:rFonts w:ascii="Calibri" w:eastAsia="Calibri" w:hAnsi="Calibri" w:cs="Calibri"/>
            </w:rPr>
          </w:rPrChange>
        </w:rPr>
        <w:t>( X</w:t>
      </w:r>
      <w:r w:rsidRPr="006C1D3A">
        <w:rPr>
          <w:rFonts w:ascii="Calibri" w:eastAsia="Calibri" w:hAnsi="Calibri" w:cs="Calibri"/>
          <w:color w:val="FF0000"/>
          <w:rPrChange w:id="1045" w:author="Thiago Ávila" w:date="2018-02-22T14:33:00Z">
            <w:rPr>
              <w:rFonts w:ascii="Calibri" w:eastAsia="Calibri" w:hAnsi="Calibri" w:cs="Calibri"/>
            </w:rPr>
          </w:rPrChange>
        </w:rPr>
        <w:tab/>
        <w:t>) INTERNO</w:t>
      </w:r>
    </w:p>
    <w:p w:rsidR="007E1280" w:rsidRPr="006C1D3A" w:rsidRDefault="007E1280" w:rsidP="00820834">
      <w:pPr>
        <w:tabs>
          <w:tab w:val="left" w:pos="284"/>
        </w:tabs>
        <w:spacing w:line="269" w:lineRule="exact"/>
        <w:rPr>
          <w:color w:val="FF0000"/>
          <w:sz w:val="20"/>
          <w:szCs w:val="20"/>
          <w:rPrChange w:id="1046" w:author="Thiago Ávila" w:date="2018-02-22T14:33:00Z">
            <w:rPr>
              <w:sz w:val="20"/>
              <w:szCs w:val="20"/>
            </w:rPr>
          </w:rPrChange>
        </w:rPr>
      </w:pPr>
    </w:p>
    <w:p w:rsidR="007E1280" w:rsidRPr="006C1D3A" w:rsidRDefault="00D27A22" w:rsidP="00820834">
      <w:pPr>
        <w:tabs>
          <w:tab w:val="left" w:pos="284"/>
        </w:tabs>
        <w:rPr>
          <w:color w:val="FF0000"/>
          <w:sz w:val="20"/>
          <w:szCs w:val="20"/>
          <w:rPrChange w:id="1047" w:author="Thiago Ávila" w:date="2018-02-22T14:33:00Z">
            <w:rPr>
              <w:sz w:val="20"/>
              <w:szCs w:val="20"/>
            </w:rPr>
          </w:rPrChange>
        </w:rPr>
      </w:pPr>
      <w:r w:rsidRPr="006C1D3A">
        <w:rPr>
          <w:rFonts w:ascii="Calibri" w:eastAsia="Calibri" w:hAnsi="Calibri" w:cs="Calibri"/>
          <w:color w:val="FF0000"/>
          <w:rPrChange w:id="1048" w:author="Thiago Ávila" w:date="2018-02-22T14:33:00Z">
            <w:rPr>
              <w:rFonts w:ascii="Calibri" w:eastAsia="Calibri" w:hAnsi="Calibri" w:cs="Calibri"/>
            </w:rPr>
          </w:rPrChange>
        </w:rPr>
        <w:t>(</w:t>
      </w:r>
      <w:r w:rsidRPr="006C1D3A">
        <w:rPr>
          <w:color w:val="FF0000"/>
          <w:sz w:val="20"/>
          <w:szCs w:val="20"/>
          <w:rPrChange w:id="1049" w:author="Thiago Ávila" w:date="2018-02-22T14:33:00Z">
            <w:rPr>
              <w:sz w:val="20"/>
              <w:szCs w:val="20"/>
            </w:rPr>
          </w:rPrChange>
        </w:rPr>
        <w:tab/>
      </w:r>
      <w:r w:rsidRPr="006C1D3A">
        <w:rPr>
          <w:rFonts w:ascii="Calibri" w:eastAsia="Calibri" w:hAnsi="Calibri" w:cs="Calibri"/>
          <w:color w:val="FF0000"/>
          <w:rPrChange w:id="1050" w:author="Thiago Ávila" w:date="2018-02-22T14:33:00Z">
            <w:rPr>
              <w:rFonts w:ascii="Calibri" w:eastAsia="Calibri" w:hAnsi="Calibri" w:cs="Calibri"/>
            </w:rPr>
          </w:rPrChange>
        </w:rPr>
        <w:t>) EXTERNO</w:t>
      </w:r>
    </w:p>
    <w:p w:rsidR="007E1280" w:rsidRPr="006C1D3A" w:rsidRDefault="007E1280" w:rsidP="00820834">
      <w:pPr>
        <w:tabs>
          <w:tab w:val="left" w:pos="284"/>
        </w:tabs>
        <w:spacing w:line="269" w:lineRule="exact"/>
        <w:rPr>
          <w:color w:val="FF0000"/>
          <w:sz w:val="20"/>
          <w:szCs w:val="20"/>
          <w:rPrChange w:id="1051" w:author="Thiago Ávila" w:date="2018-02-22T14:33:00Z">
            <w:rPr>
              <w:sz w:val="20"/>
              <w:szCs w:val="20"/>
            </w:rPr>
          </w:rPrChange>
        </w:rPr>
      </w:pPr>
    </w:p>
    <w:p w:rsidR="007E1280" w:rsidRPr="006C1D3A" w:rsidRDefault="00D27A22" w:rsidP="00820834">
      <w:pPr>
        <w:tabs>
          <w:tab w:val="left" w:pos="284"/>
        </w:tabs>
        <w:rPr>
          <w:color w:val="FF0000"/>
          <w:sz w:val="20"/>
          <w:szCs w:val="20"/>
          <w:rPrChange w:id="1052" w:author="Thiago Ávila" w:date="2018-02-22T14:33:00Z">
            <w:rPr>
              <w:sz w:val="20"/>
              <w:szCs w:val="20"/>
            </w:rPr>
          </w:rPrChange>
        </w:rPr>
      </w:pPr>
      <w:r w:rsidRPr="006C1D3A">
        <w:rPr>
          <w:rFonts w:ascii="Calibri" w:eastAsia="Calibri" w:hAnsi="Calibri" w:cs="Calibri"/>
          <w:color w:val="FF0000"/>
          <w:rPrChange w:id="1053" w:author="Thiago Ávila" w:date="2018-02-22T14:33:00Z">
            <w:rPr>
              <w:rFonts w:ascii="Calibri" w:eastAsia="Calibri" w:hAnsi="Calibri" w:cs="Calibri"/>
            </w:rPr>
          </w:rPrChange>
        </w:rPr>
        <w:t>(</w:t>
      </w:r>
      <w:r w:rsidRPr="006C1D3A">
        <w:rPr>
          <w:color w:val="FF0000"/>
          <w:sz w:val="20"/>
          <w:szCs w:val="20"/>
          <w:rPrChange w:id="1054" w:author="Thiago Ávila" w:date="2018-02-22T14:33:00Z">
            <w:rPr>
              <w:sz w:val="20"/>
              <w:szCs w:val="20"/>
            </w:rPr>
          </w:rPrChange>
        </w:rPr>
        <w:tab/>
      </w:r>
      <w:r w:rsidRPr="006C1D3A">
        <w:rPr>
          <w:rFonts w:ascii="Calibri" w:eastAsia="Calibri" w:hAnsi="Calibri" w:cs="Calibri"/>
          <w:color w:val="FF0000"/>
          <w:rPrChange w:id="1055" w:author="Thiago Ávila" w:date="2018-02-22T14:33:00Z">
            <w:rPr>
              <w:rFonts w:ascii="Calibri" w:eastAsia="Calibri" w:hAnsi="Calibri" w:cs="Calibri"/>
            </w:rPr>
          </w:rPrChange>
        </w:rPr>
        <w:t>) INTERNO X EXTERNO</w:t>
      </w:r>
    </w:p>
    <w:p w:rsidR="007E1280" w:rsidRDefault="007E1280" w:rsidP="00820834">
      <w:pPr>
        <w:spacing w:line="200" w:lineRule="exact"/>
        <w:rPr>
          <w:sz w:val="20"/>
          <w:szCs w:val="20"/>
        </w:rPr>
      </w:pPr>
    </w:p>
    <w:p w:rsidR="007E1280" w:rsidRDefault="007E1280" w:rsidP="00820834">
      <w:pPr>
        <w:spacing w:line="357" w:lineRule="exact"/>
        <w:rPr>
          <w:sz w:val="20"/>
          <w:szCs w:val="20"/>
        </w:rPr>
      </w:pPr>
    </w:p>
    <w:p w:rsidR="007E1280" w:rsidRDefault="00D27A22" w:rsidP="00820834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2.5. VALOR A SER AGREGADO AOS PROCESSOS </w:t>
      </w:r>
      <w:del w:id="1056" w:author="Thiago Ávila" w:date="2018-02-22T14:33:00Z">
        <w:r w:rsidDel="006C1D3A">
          <w:rPr>
            <w:rFonts w:ascii="Calibri" w:eastAsia="Calibri" w:hAnsi="Calibri" w:cs="Calibri"/>
          </w:rPr>
          <w:delText>FAZENDÁRIOS</w:delText>
        </w:r>
      </w:del>
      <w:ins w:id="1057" w:author="Thiago Ávila" w:date="2018-02-22T14:33:00Z">
        <w:r w:rsidR="006C1D3A">
          <w:rPr>
            <w:rFonts w:ascii="Calibri" w:eastAsia="Calibri" w:hAnsi="Calibri" w:cs="Calibri"/>
          </w:rPr>
          <w:t>DE NEGÓCIO</w:t>
        </w:r>
      </w:ins>
    </w:p>
    <w:p w:rsidR="007E1280" w:rsidRDefault="007E1280" w:rsidP="00820834">
      <w:pPr>
        <w:spacing w:line="361" w:lineRule="exact"/>
        <w:rPr>
          <w:sz w:val="20"/>
          <w:szCs w:val="20"/>
        </w:rPr>
      </w:pPr>
    </w:p>
    <w:p w:rsidR="007E1280" w:rsidRPr="006C1D3A" w:rsidRDefault="00D27A22" w:rsidP="00820834">
      <w:pPr>
        <w:spacing w:line="237" w:lineRule="auto"/>
        <w:ind w:right="266"/>
        <w:jc w:val="both"/>
        <w:rPr>
          <w:color w:val="FF0000"/>
          <w:sz w:val="20"/>
          <w:szCs w:val="20"/>
          <w:rPrChange w:id="1058" w:author="Thiago Ávila" w:date="2018-02-22T14:33:00Z">
            <w:rPr>
              <w:sz w:val="20"/>
              <w:szCs w:val="20"/>
            </w:rPr>
          </w:rPrChange>
        </w:rPr>
      </w:pPr>
      <w:r w:rsidRPr="006C1D3A">
        <w:rPr>
          <w:rFonts w:ascii="Calibri" w:eastAsia="Calibri" w:hAnsi="Calibri" w:cs="Calibri"/>
          <w:color w:val="FF0000"/>
          <w:rPrChange w:id="1059" w:author="Thiago Ávila" w:date="2018-02-22T14:33:00Z">
            <w:rPr>
              <w:rFonts w:ascii="Calibri" w:eastAsia="Calibri" w:hAnsi="Calibri" w:cs="Calibri"/>
            </w:rPr>
          </w:rPrChange>
        </w:rPr>
        <w:t>-Agilidade no trâmite dos processos de Aposentadoria, Abono Permanência, Apostilamento de Quinquênios, Averbação de Tempo de Serviço e de Licença Prêmio e mudança na grafia do nome;</w:t>
      </w:r>
    </w:p>
    <w:p w:rsidR="007E1280" w:rsidRPr="006C1D3A" w:rsidRDefault="007E1280" w:rsidP="00820834">
      <w:pPr>
        <w:spacing w:line="315" w:lineRule="exact"/>
        <w:rPr>
          <w:color w:val="FF0000"/>
          <w:sz w:val="20"/>
          <w:szCs w:val="20"/>
          <w:rPrChange w:id="1060" w:author="Thiago Ávila" w:date="2018-02-22T14:33:00Z">
            <w:rPr>
              <w:sz w:val="20"/>
              <w:szCs w:val="20"/>
            </w:rPr>
          </w:rPrChange>
        </w:rPr>
      </w:pPr>
    </w:p>
    <w:p w:rsidR="007E1280" w:rsidRPr="006C1D3A" w:rsidRDefault="00D27A22" w:rsidP="00820834">
      <w:pPr>
        <w:numPr>
          <w:ilvl w:val="0"/>
          <w:numId w:val="7"/>
        </w:numPr>
        <w:tabs>
          <w:tab w:val="left" w:pos="1180"/>
        </w:tabs>
        <w:ind w:hanging="126"/>
        <w:rPr>
          <w:rFonts w:ascii="Calibri" w:eastAsia="Calibri" w:hAnsi="Calibri" w:cs="Calibri"/>
          <w:color w:val="FF0000"/>
          <w:rPrChange w:id="1061" w:author="Thiago Ávila" w:date="2018-02-22T14:33:00Z">
            <w:rPr>
              <w:rFonts w:ascii="Calibri" w:eastAsia="Calibri" w:hAnsi="Calibri" w:cs="Calibri"/>
            </w:rPr>
          </w:rPrChange>
        </w:rPr>
      </w:pPr>
      <w:r w:rsidRPr="006C1D3A">
        <w:rPr>
          <w:rFonts w:ascii="Calibri" w:eastAsia="Calibri" w:hAnsi="Calibri" w:cs="Calibri"/>
          <w:color w:val="FF0000"/>
          <w:rPrChange w:id="1062" w:author="Thiago Ávila" w:date="2018-02-22T14:33:00Z">
            <w:rPr>
              <w:rFonts w:ascii="Calibri" w:eastAsia="Calibri" w:hAnsi="Calibri" w:cs="Calibri"/>
            </w:rPr>
          </w:rPrChange>
        </w:rPr>
        <w:t>Economia com material de expediente;</w:t>
      </w:r>
    </w:p>
    <w:p w:rsidR="007E1280" w:rsidRPr="006C1D3A" w:rsidRDefault="007E1280" w:rsidP="00820834">
      <w:pPr>
        <w:spacing w:line="358" w:lineRule="exact"/>
        <w:rPr>
          <w:rFonts w:ascii="Calibri" w:eastAsia="Calibri" w:hAnsi="Calibri" w:cs="Calibri"/>
          <w:color w:val="FF0000"/>
          <w:rPrChange w:id="1063" w:author="Thiago Ávila" w:date="2018-02-22T14:33:00Z">
            <w:rPr>
              <w:rFonts w:ascii="Calibri" w:eastAsia="Calibri" w:hAnsi="Calibri" w:cs="Calibri"/>
            </w:rPr>
          </w:rPrChange>
        </w:rPr>
      </w:pPr>
    </w:p>
    <w:p w:rsidR="007E1280" w:rsidRPr="006C1D3A" w:rsidRDefault="00D27A22" w:rsidP="00820834">
      <w:pPr>
        <w:numPr>
          <w:ilvl w:val="0"/>
          <w:numId w:val="7"/>
        </w:numPr>
        <w:tabs>
          <w:tab w:val="left" w:pos="1247"/>
        </w:tabs>
        <w:spacing w:line="227" w:lineRule="auto"/>
        <w:ind w:right="266" w:hanging="6"/>
        <w:rPr>
          <w:rFonts w:ascii="Calibri" w:eastAsia="Calibri" w:hAnsi="Calibri" w:cs="Calibri"/>
          <w:color w:val="FF0000"/>
          <w:rPrChange w:id="1064" w:author="Thiago Ávila" w:date="2018-02-22T14:33:00Z">
            <w:rPr>
              <w:rFonts w:ascii="Calibri" w:eastAsia="Calibri" w:hAnsi="Calibri" w:cs="Calibri"/>
            </w:rPr>
          </w:rPrChange>
        </w:rPr>
      </w:pPr>
      <w:r w:rsidRPr="006C1D3A">
        <w:rPr>
          <w:rFonts w:ascii="Calibri" w:eastAsia="Calibri" w:hAnsi="Calibri" w:cs="Calibri"/>
          <w:color w:val="FF0000"/>
          <w:rPrChange w:id="1065" w:author="Thiago Ávila" w:date="2018-02-22T14:33:00Z">
            <w:rPr>
              <w:rFonts w:ascii="Calibri" w:eastAsia="Calibri" w:hAnsi="Calibri" w:cs="Calibri"/>
            </w:rPr>
          </w:rPrChange>
        </w:rPr>
        <w:t>Facilidade na atualização de informações referentes à mudança de endereço, inclusão de dependentes, Grau de Escolaridade, treinamentos, estado civil etc;</w:t>
      </w:r>
    </w:p>
    <w:p w:rsidR="007E1280" w:rsidRPr="006C1D3A" w:rsidRDefault="007E1280" w:rsidP="00820834">
      <w:pPr>
        <w:spacing w:line="363" w:lineRule="exact"/>
        <w:rPr>
          <w:rFonts w:ascii="Calibri" w:eastAsia="Calibri" w:hAnsi="Calibri" w:cs="Calibri"/>
          <w:color w:val="FF0000"/>
          <w:rPrChange w:id="1066" w:author="Thiago Ávila" w:date="2018-02-22T14:33:00Z">
            <w:rPr>
              <w:rFonts w:ascii="Calibri" w:eastAsia="Calibri" w:hAnsi="Calibri" w:cs="Calibri"/>
            </w:rPr>
          </w:rPrChange>
        </w:rPr>
      </w:pPr>
    </w:p>
    <w:p w:rsidR="007E1280" w:rsidRPr="006C1D3A" w:rsidRDefault="00D27A22" w:rsidP="00820834">
      <w:pPr>
        <w:numPr>
          <w:ilvl w:val="0"/>
          <w:numId w:val="7"/>
        </w:numPr>
        <w:tabs>
          <w:tab w:val="left" w:pos="1221"/>
        </w:tabs>
        <w:spacing w:line="226" w:lineRule="auto"/>
        <w:ind w:right="266" w:hanging="6"/>
        <w:rPr>
          <w:rFonts w:ascii="Calibri" w:eastAsia="Calibri" w:hAnsi="Calibri" w:cs="Calibri"/>
          <w:color w:val="FF0000"/>
          <w:rPrChange w:id="1067" w:author="Thiago Ávila" w:date="2018-02-22T14:33:00Z">
            <w:rPr>
              <w:rFonts w:ascii="Calibri" w:eastAsia="Calibri" w:hAnsi="Calibri" w:cs="Calibri"/>
            </w:rPr>
          </w:rPrChange>
        </w:rPr>
      </w:pPr>
      <w:r w:rsidRPr="006C1D3A">
        <w:rPr>
          <w:rFonts w:ascii="Calibri" w:eastAsia="Calibri" w:hAnsi="Calibri" w:cs="Calibri"/>
          <w:color w:val="FF0000"/>
          <w:rPrChange w:id="1068" w:author="Thiago Ávila" w:date="2018-02-22T14:33:00Z">
            <w:rPr>
              <w:rFonts w:ascii="Calibri" w:eastAsia="Calibri" w:hAnsi="Calibri" w:cs="Calibri"/>
            </w:rPr>
          </w:rPrChange>
        </w:rPr>
        <w:t>Menor fluxo de servidores no setor, possibilitando melhor desenvolvimento dos trabalhos;</w:t>
      </w:r>
    </w:p>
    <w:p w:rsidR="007E1280" w:rsidRPr="006C1D3A" w:rsidRDefault="007E1280" w:rsidP="00820834">
      <w:pPr>
        <w:spacing w:line="363" w:lineRule="exact"/>
        <w:rPr>
          <w:rFonts w:ascii="Calibri" w:eastAsia="Calibri" w:hAnsi="Calibri" w:cs="Calibri"/>
          <w:color w:val="FF0000"/>
          <w:rPrChange w:id="1069" w:author="Thiago Ávila" w:date="2018-02-22T14:33:00Z">
            <w:rPr>
              <w:rFonts w:ascii="Calibri" w:eastAsia="Calibri" w:hAnsi="Calibri" w:cs="Calibri"/>
            </w:rPr>
          </w:rPrChange>
        </w:rPr>
      </w:pPr>
    </w:p>
    <w:p w:rsidR="007E1280" w:rsidRPr="006C1D3A" w:rsidRDefault="00D27A22" w:rsidP="00820834">
      <w:pPr>
        <w:numPr>
          <w:ilvl w:val="0"/>
          <w:numId w:val="7"/>
        </w:numPr>
        <w:tabs>
          <w:tab w:val="left" w:pos="1228"/>
        </w:tabs>
        <w:spacing w:line="227" w:lineRule="auto"/>
        <w:ind w:right="266" w:hanging="6"/>
        <w:rPr>
          <w:rFonts w:ascii="Calibri" w:eastAsia="Calibri" w:hAnsi="Calibri" w:cs="Calibri"/>
          <w:color w:val="FF0000"/>
          <w:rPrChange w:id="1070" w:author="Thiago Ávila" w:date="2018-02-22T14:33:00Z">
            <w:rPr>
              <w:rFonts w:ascii="Calibri" w:eastAsia="Calibri" w:hAnsi="Calibri" w:cs="Calibri"/>
            </w:rPr>
          </w:rPrChange>
        </w:rPr>
      </w:pPr>
      <w:r w:rsidRPr="006C1D3A">
        <w:rPr>
          <w:rFonts w:ascii="Calibri" w:eastAsia="Calibri" w:hAnsi="Calibri" w:cs="Calibri"/>
          <w:color w:val="FF0000"/>
          <w:rPrChange w:id="1071" w:author="Thiago Ávila" w:date="2018-02-22T14:33:00Z">
            <w:rPr>
              <w:rFonts w:ascii="Calibri" w:eastAsia="Calibri" w:hAnsi="Calibri" w:cs="Calibri"/>
            </w:rPr>
          </w:rPrChange>
        </w:rPr>
        <w:t>Redução do numero de servidores responsáveis por manter a Ficha Funcional atualizada.</w:t>
      </w:r>
    </w:p>
    <w:p w:rsidR="007E1280" w:rsidRDefault="007E1280" w:rsidP="00820834">
      <w:pPr>
        <w:spacing w:line="312" w:lineRule="exact"/>
        <w:rPr>
          <w:sz w:val="20"/>
          <w:szCs w:val="20"/>
        </w:rPr>
      </w:pPr>
    </w:p>
    <w:p w:rsidR="007E1280" w:rsidRDefault="00D27A22" w:rsidP="00820834">
      <w:pPr>
        <w:rPr>
          <w:sz w:val="20"/>
          <w:szCs w:val="20"/>
        </w:rPr>
      </w:pPr>
      <w:r>
        <w:rPr>
          <w:rFonts w:ascii="Calibri" w:eastAsia="Calibri" w:hAnsi="Calibri" w:cs="Calibri"/>
        </w:rPr>
        <w:t>2.6. FORMA DE DISPONIBILIZAÇÃO DA SOLUÇÃO</w:t>
      </w:r>
    </w:p>
    <w:p w:rsidR="007E1280" w:rsidRDefault="007E1280" w:rsidP="00820834">
      <w:pPr>
        <w:spacing w:line="313" w:lineRule="exact"/>
        <w:rPr>
          <w:sz w:val="20"/>
          <w:szCs w:val="20"/>
        </w:rPr>
      </w:pPr>
    </w:p>
    <w:p w:rsidR="007E1280" w:rsidRDefault="00D27A22" w:rsidP="00820834">
      <w:pPr>
        <w:rPr>
          <w:sz w:val="20"/>
          <w:szCs w:val="20"/>
        </w:rPr>
      </w:pPr>
      <w:r>
        <w:rPr>
          <w:rFonts w:ascii="Calibri" w:eastAsia="Calibri" w:hAnsi="Calibri" w:cs="Calibri"/>
        </w:rPr>
        <w:t>Aplicativo no telefone</w:t>
      </w:r>
    </w:p>
    <w:p w:rsidR="007E1280" w:rsidRDefault="007E1280" w:rsidP="00820834">
      <w:pPr>
        <w:spacing w:line="310" w:lineRule="exact"/>
        <w:rPr>
          <w:sz w:val="20"/>
          <w:szCs w:val="20"/>
        </w:rPr>
      </w:pPr>
    </w:p>
    <w:p w:rsidR="007E1280" w:rsidRDefault="00D27A22" w:rsidP="00820834">
      <w:pPr>
        <w:rPr>
          <w:sz w:val="20"/>
          <w:szCs w:val="20"/>
        </w:rPr>
      </w:pPr>
      <w:r>
        <w:rPr>
          <w:rFonts w:ascii="Calibri" w:eastAsia="Calibri" w:hAnsi="Calibri" w:cs="Calibri"/>
        </w:rPr>
        <w:t>2.7. FUNCIONALIDADES QUE SERÃO DISPONIBILIZADAS</w:t>
      </w:r>
    </w:p>
    <w:p w:rsidR="007E1280" w:rsidRDefault="007E1280" w:rsidP="00820834">
      <w:pPr>
        <w:spacing w:line="180" w:lineRule="exact"/>
        <w:rPr>
          <w:sz w:val="20"/>
          <w:szCs w:val="20"/>
        </w:rPr>
      </w:pPr>
    </w:p>
    <w:p w:rsidR="007E1280" w:rsidRDefault="00D27A22" w:rsidP="00820834">
      <w:pPr>
        <w:rPr>
          <w:sz w:val="20"/>
          <w:szCs w:val="20"/>
        </w:rPr>
      </w:pPr>
      <w:r>
        <w:rPr>
          <w:rFonts w:ascii="Calibri" w:eastAsia="Calibri" w:hAnsi="Calibri" w:cs="Calibri"/>
        </w:rPr>
        <w:t>Ficha Funcional Atualizada</w:t>
      </w:r>
    </w:p>
    <w:p w:rsidR="007E1280" w:rsidRDefault="007E1280" w:rsidP="00820834">
      <w:pPr>
        <w:spacing w:line="183" w:lineRule="exact"/>
        <w:rPr>
          <w:sz w:val="20"/>
          <w:szCs w:val="20"/>
        </w:rPr>
      </w:pPr>
    </w:p>
    <w:p w:rsidR="007E1280" w:rsidDel="00187240" w:rsidRDefault="00D27A22" w:rsidP="00820834">
      <w:pPr>
        <w:rPr>
          <w:del w:id="1072" w:author="Thiago Ávila" w:date="2018-02-22T14:37:00Z"/>
          <w:sz w:val="20"/>
          <w:szCs w:val="20"/>
        </w:rPr>
      </w:pPr>
      <w:r>
        <w:rPr>
          <w:rFonts w:ascii="Calibri" w:eastAsia="Calibri" w:hAnsi="Calibri" w:cs="Calibri"/>
        </w:rPr>
        <w:t>Modelo de solicitação de atualização</w:t>
      </w:r>
    </w:p>
    <w:p w:rsidR="007E1280" w:rsidRDefault="007E1280" w:rsidP="00187240">
      <w:pPr>
        <w:rPr>
          <w:sz w:val="20"/>
          <w:szCs w:val="20"/>
        </w:rPr>
        <w:pPrChange w:id="1073" w:author="Thiago Ávila" w:date="2018-02-22T14:37:00Z">
          <w:pPr>
            <w:spacing w:line="200" w:lineRule="exact"/>
          </w:pPr>
        </w:pPrChange>
      </w:pPr>
    </w:p>
    <w:p w:rsidR="007E1280" w:rsidRDefault="007E1280" w:rsidP="00820834">
      <w:pPr>
        <w:spacing w:line="287" w:lineRule="exact"/>
        <w:rPr>
          <w:sz w:val="20"/>
          <w:szCs w:val="20"/>
        </w:rPr>
      </w:pPr>
    </w:p>
    <w:p w:rsidR="007E1280" w:rsidDel="006C1D3A" w:rsidRDefault="00D27A22" w:rsidP="00820834">
      <w:pPr>
        <w:ind w:right="266"/>
        <w:jc w:val="right"/>
        <w:rPr>
          <w:del w:id="1074" w:author="Thiago Ávila" w:date="2018-02-22T14:34:00Z"/>
          <w:sz w:val="20"/>
          <w:szCs w:val="20"/>
        </w:rPr>
      </w:pPr>
      <w:del w:id="1075" w:author="Thiago Ávila" w:date="2018-02-22T14:34:00Z">
        <w:r w:rsidDel="006C1D3A">
          <w:rPr>
            <w:rFonts w:ascii="Calibri" w:eastAsia="Calibri" w:hAnsi="Calibri" w:cs="Calibri"/>
          </w:rPr>
          <w:delText>12</w:delText>
        </w:r>
      </w:del>
    </w:p>
    <w:p w:rsidR="007E1280" w:rsidDel="006C1D3A" w:rsidRDefault="007E1280" w:rsidP="00820834">
      <w:pPr>
        <w:rPr>
          <w:del w:id="1076" w:author="Thiago Ávila" w:date="2018-02-22T14:34:00Z"/>
        </w:rPr>
        <w:sectPr w:rsidR="007E1280" w:rsidDel="006C1D3A">
          <w:pgSz w:w="11900" w:h="16838"/>
          <w:pgMar w:top="1436" w:right="1440" w:bottom="419" w:left="1440" w:header="0" w:footer="0" w:gutter="0"/>
          <w:cols w:space="720" w:equalWidth="0">
            <w:col w:w="9026"/>
          </w:cols>
        </w:sectPr>
      </w:pPr>
    </w:p>
    <w:p w:rsidR="007E1280" w:rsidRDefault="00D27A22" w:rsidP="00820834">
      <w:pPr>
        <w:rPr>
          <w:sz w:val="20"/>
          <w:szCs w:val="20"/>
        </w:rPr>
      </w:pPr>
      <w:bookmarkStart w:id="1077" w:name="page13"/>
      <w:bookmarkEnd w:id="1077"/>
      <w:r>
        <w:rPr>
          <w:rFonts w:ascii="Calibri" w:eastAsia="Calibri" w:hAnsi="Calibri" w:cs="Calibri"/>
        </w:rPr>
        <w:lastRenderedPageBreak/>
        <w:t>2.8. PACOTES DE TRABALHO NECESSÁRI</w:t>
      </w:r>
      <w:ins w:id="1078" w:author="Thiago Ávila" w:date="2018-02-22T14:34:00Z">
        <w:r w:rsidR="00187240">
          <w:rPr>
            <w:rFonts w:ascii="Calibri" w:eastAsia="Calibri" w:hAnsi="Calibri" w:cs="Calibri"/>
          </w:rPr>
          <w:t>O</w:t>
        </w:r>
      </w:ins>
      <w:r>
        <w:rPr>
          <w:rFonts w:ascii="Calibri" w:eastAsia="Calibri" w:hAnsi="Calibri" w:cs="Calibri"/>
        </w:rPr>
        <w:t>S A REALIZAÇÃO</w:t>
      </w:r>
    </w:p>
    <w:p w:rsidR="007E1280" w:rsidRDefault="007E1280" w:rsidP="00820834">
      <w:pPr>
        <w:spacing w:line="361" w:lineRule="exact"/>
        <w:rPr>
          <w:sz w:val="20"/>
          <w:szCs w:val="20"/>
        </w:rPr>
      </w:pPr>
    </w:p>
    <w:p w:rsidR="007E1280" w:rsidRDefault="00D27A22" w:rsidP="00187240">
      <w:pPr>
        <w:spacing w:line="227" w:lineRule="auto"/>
        <w:ind w:right="-52"/>
        <w:rPr>
          <w:sz w:val="20"/>
          <w:szCs w:val="20"/>
        </w:rPr>
        <w:pPrChange w:id="1079" w:author="Thiago Ávila" w:date="2018-02-22T14:37:00Z">
          <w:pPr>
            <w:spacing w:line="227" w:lineRule="auto"/>
            <w:ind w:right="2566"/>
          </w:pPr>
        </w:pPrChange>
      </w:pPr>
      <w:r>
        <w:rPr>
          <w:rFonts w:ascii="Calibri" w:eastAsia="Calibri" w:hAnsi="Calibri" w:cs="Calibri"/>
        </w:rPr>
        <w:t>Banco de dados com informações dos servidores (RHU) Arquivos de</w:t>
      </w:r>
      <w:ins w:id="1080" w:author="Thiago Ávila" w:date="2018-02-22T14:37:00Z">
        <w:r w:rsidR="00187240">
          <w:rPr>
            <w:rFonts w:ascii="Calibri" w:eastAsia="Calibri" w:hAnsi="Calibri" w:cs="Calibri"/>
          </w:rPr>
          <w:t xml:space="preserve"> </w:t>
        </w:r>
      </w:ins>
      <w:del w:id="1081" w:author="Thiago Ávila" w:date="2018-02-22T14:37:00Z">
        <w:r w:rsidDel="00187240">
          <w:rPr>
            <w:rFonts w:ascii="Calibri" w:eastAsia="Calibri" w:hAnsi="Calibri" w:cs="Calibri"/>
          </w:rPr>
          <w:delText xml:space="preserve"> </w:delText>
        </w:r>
      </w:del>
      <w:r>
        <w:rPr>
          <w:rFonts w:ascii="Calibri" w:eastAsia="Calibri" w:hAnsi="Calibri" w:cs="Calibri"/>
        </w:rPr>
        <w:t>Fichas Funcionais digitalizados /Fichas em Word</w:t>
      </w:r>
    </w:p>
    <w:p w:rsidR="007E1280" w:rsidRDefault="007E1280" w:rsidP="00820834">
      <w:pPr>
        <w:spacing w:line="361" w:lineRule="exact"/>
        <w:rPr>
          <w:sz w:val="20"/>
          <w:szCs w:val="20"/>
        </w:rPr>
      </w:pPr>
    </w:p>
    <w:p w:rsidR="00187240" w:rsidRDefault="00D27A22" w:rsidP="00187240">
      <w:pPr>
        <w:spacing w:line="227" w:lineRule="auto"/>
        <w:ind w:right="-52"/>
        <w:rPr>
          <w:ins w:id="1082" w:author="Thiago Ávila" w:date="2018-02-22T14:34:00Z"/>
          <w:rFonts w:ascii="Calibri" w:eastAsia="Calibri" w:hAnsi="Calibri" w:cs="Calibri"/>
        </w:rPr>
        <w:pPrChange w:id="1083" w:author="Thiago Ávila" w:date="2018-02-22T14:34:00Z">
          <w:pPr>
            <w:spacing w:line="227" w:lineRule="auto"/>
            <w:ind w:right="2346"/>
          </w:pPr>
        </w:pPrChange>
      </w:pPr>
      <w:r>
        <w:rPr>
          <w:rFonts w:ascii="Calibri" w:eastAsia="Calibri" w:hAnsi="Calibri" w:cs="Calibri"/>
        </w:rPr>
        <w:t>2.9. ÁREA</w:t>
      </w:r>
      <w:ins w:id="1084" w:author="Thiago Ávila" w:date="2018-02-22T14:34:00Z">
        <w:r w:rsidR="00187240">
          <w:rPr>
            <w:rFonts w:ascii="Calibri" w:eastAsia="Calibri" w:hAnsi="Calibri" w:cs="Calibri"/>
          </w:rPr>
          <w:t>(S)</w:t>
        </w:r>
      </w:ins>
      <w:r>
        <w:rPr>
          <w:rFonts w:ascii="Calibri" w:eastAsia="Calibri" w:hAnsi="Calibri" w:cs="Calibri"/>
        </w:rPr>
        <w:t xml:space="preserve"> DE NEGÓCIO QUE </w:t>
      </w:r>
      <w:proofErr w:type="gramStart"/>
      <w:r>
        <w:rPr>
          <w:rFonts w:ascii="Calibri" w:eastAsia="Calibri" w:hAnsi="Calibri" w:cs="Calibri"/>
        </w:rPr>
        <w:t>SERÁ</w:t>
      </w:r>
      <w:ins w:id="1085" w:author="Thiago Ávila" w:date="2018-02-22T14:34:00Z">
        <w:r w:rsidR="00187240">
          <w:rPr>
            <w:rFonts w:ascii="Calibri" w:eastAsia="Calibri" w:hAnsi="Calibri" w:cs="Calibri"/>
          </w:rPr>
          <w:t>(</w:t>
        </w:r>
        <w:proofErr w:type="gramEnd"/>
        <w:r w:rsidR="00187240">
          <w:rPr>
            <w:rFonts w:ascii="Calibri" w:eastAsia="Calibri" w:hAnsi="Calibri" w:cs="Calibri"/>
          </w:rPr>
          <w:t>ÃO)</w:t>
        </w:r>
      </w:ins>
      <w:r>
        <w:rPr>
          <w:rFonts w:ascii="Calibri" w:eastAsia="Calibri" w:hAnsi="Calibri" w:cs="Calibri"/>
        </w:rPr>
        <w:t xml:space="preserve"> BENEFICIADA</w:t>
      </w:r>
      <w:ins w:id="1086" w:author="Thiago Ávila" w:date="2018-02-22T14:34:00Z">
        <w:r w:rsidR="00187240">
          <w:rPr>
            <w:rFonts w:ascii="Calibri" w:eastAsia="Calibri" w:hAnsi="Calibri" w:cs="Calibri"/>
          </w:rPr>
          <w:t>(S)</w:t>
        </w:r>
      </w:ins>
      <w:r>
        <w:rPr>
          <w:rFonts w:ascii="Calibri" w:eastAsia="Calibri" w:hAnsi="Calibri" w:cs="Calibri"/>
        </w:rPr>
        <w:t xml:space="preserve"> COM A </w:t>
      </w:r>
      <w:del w:id="1087" w:author="Thiago Ávila" w:date="2018-02-22T14:34:00Z">
        <w:r w:rsidDel="00187240">
          <w:rPr>
            <w:rFonts w:ascii="Calibri" w:eastAsia="Calibri" w:hAnsi="Calibri" w:cs="Calibri"/>
          </w:rPr>
          <w:delText xml:space="preserve">APLICAÇÃO </w:delText>
        </w:r>
      </w:del>
      <w:ins w:id="1088" w:author="Thiago Ávila" w:date="2018-02-22T14:34:00Z">
        <w:r w:rsidR="00187240">
          <w:rPr>
            <w:rFonts w:ascii="Calibri" w:eastAsia="Calibri" w:hAnsi="Calibri" w:cs="Calibri"/>
          </w:rPr>
          <w:t>SOLUÇÃO</w:t>
        </w:r>
      </w:ins>
    </w:p>
    <w:p w:rsidR="00187240" w:rsidRDefault="00187240" w:rsidP="00820834">
      <w:pPr>
        <w:spacing w:line="227" w:lineRule="auto"/>
        <w:ind w:right="2346"/>
        <w:rPr>
          <w:ins w:id="1089" w:author="Thiago Ávila" w:date="2018-02-22T14:34:00Z"/>
          <w:rFonts w:ascii="Calibri" w:eastAsia="Calibri" w:hAnsi="Calibri" w:cs="Calibri"/>
        </w:rPr>
      </w:pPr>
    </w:p>
    <w:p w:rsidR="007E1280" w:rsidRDefault="00D27A22" w:rsidP="00820834">
      <w:pPr>
        <w:spacing w:line="227" w:lineRule="auto"/>
        <w:ind w:right="2346"/>
        <w:rPr>
          <w:sz w:val="20"/>
          <w:szCs w:val="20"/>
        </w:rPr>
      </w:pPr>
      <w:r>
        <w:rPr>
          <w:rFonts w:ascii="Calibri" w:eastAsia="Calibri" w:hAnsi="Calibri" w:cs="Calibri"/>
        </w:rPr>
        <w:t>Servidores Fazendários</w:t>
      </w:r>
    </w:p>
    <w:p w:rsidR="007E1280" w:rsidRDefault="007E1280" w:rsidP="00820834">
      <w:pPr>
        <w:spacing w:line="24" w:lineRule="exact"/>
        <w:rPr>
          <w:sz w:val="20"/>
          <w:szCs w:val="20"/>
        </w:rPr>
      </w:pPr>
    </w:p>
    <w:p w:rsidR="007E1280" w:rsidRDefault="00D27A22" w:rsidP="00820834">
      <w:pPr>
        <w:rPr>
          <w:sz w:val="20"/>
          <w:szCs w:val="20"/>
        </w:rPr>
      </w:pPr>
      <w:r>
        <w:rPr>
          <w:rFonts w:ascii="Calibri" w:eastAsia="Calibri" w:hAnsi="Calibri" w:cs="Calibri"/>
        </w:rPr>
        <w:t>Gerência de Valorização de Pessoas</w:t>
      </w:r>
    </w:p>
    <w:p w:rsidR="007E1280" w:rsidRDefault="007E1280" w:rsidP="00820834">
      <w:pPr>
        <w:spacing w:line="19" w:lineRule="exact"/>
        <w:rPr>
          <w:sz w:val="20"/>
          <w:szCs w:val="20"/>
        </w:rPr>
      </w:pPr>
    </w:p>
    <w:p w:rsidR="007E1280" w:rsidRDefault="00D27A22" w:rsidP="00820834">
      <w:pPr>
        <w:rPr>
          <w:sz w:val="20"/>
          <w:szCs w:val="20"/>
        </w:rPr>
      </w:pPr>
      <w:r>
        <w:rPr>
          <w:rFonts w:ascii="Calibri" w:eastAsia="Calibri" w:hAnsi="Calibri" w:cs="Calibri"/>
        </w:rPr>
        <w:t>Secretaria da Fazenda</w:t>
      </w: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E07610" w:rsidRDefault="00E07610">
      <w:pPr>
        <w:ind w:right="40"/>
        <w:jc w:val="center"/>
        <w:rPr>
          <w:ins w:id="1090" w:author="Thiago Ávila" w:date="2018-02-22T15:27:00Z"/>
          <w:rFonts w:ascii="Calibri" w:eastAsia="Calibri" w:hAnsi="Calibri" w:cs="Calibri"/>
          <w:b/>
          <w:bCs/>
          <w:sz w:val="40"/>
          <w:szCs w:val="40"/>
        </w:rPr>
      </w:pPr>
      <w:bookmarkStart w:id="1091" w:name="page18"/>
      <w:bookmarkEnd w:id="1091"/>
    </w:p>
    <w:p w:rsidR="00E07610" w:rsidRDefault="00E07610">
      <w:pPr>
        <w:ind w:right="40"/>
        <w:jc w:val="center"/>
        <w:rPr>
          <w:ins w:id="1092" w:author="Thiago Ávila" w:date="2018-02-22T15:27:00Z"/>
          <w:rFonts w:ascii="Calibri" w:eastAsia="Calibri" w:hAnsi="Calibri" w:cs="Calibri"/>
          <w:b/>
          <w:bCs/>
          <w:sz w:val="40"/>
          <w:szCs w:val="40"/>
        </w:rPr>
      </w:pPr>
    </w:p>
    <w:p w:rsidR="00E07610" w:rsidRDefault="00E07610">
      <w:pPr>
        <w:ind w:right="40"/>
        <w:jc w:val="center"/>
        <w:rPr>
          <w:ins w:id="1093" w:author="Thiago Ávila" w:date="2018-02-22T15:27:00Z"/>
          <w:rFonts w:ascii="Calibri" w:eastAsia="Calibri" w:hAnsi="Calibri" w:cs="Calibri"/>
          <w:b/>
          <w:bCs/>
          <w:sz w:val="40"/>
          <w:szCs w:val="40"/>
        </w:rPr>
      </w:pPr>
    </w:p>
    <w:p w:rsidR="00E07610" w:rsidRDefault="00E07610">
      <w:pPr>
        <w:ind w:right="40"/>
        <w:jc w:val="center"/>
        <w:rPr>
          <w:ins w:id="1094" w:author="Thiago Ávila" w:date="2018-02-22T15:27:00Z"/>
          <w:rFonts w:ascii="Calibri" w:eastAsia="Calibri" w:hAnsi="Calibri" w:cs="Calibri"/>
          <w:b/>
          <w:bCs/>
          <w:sz w:val="40"/>
          <w:szCs w:val="40"/>
        </w:rPr>
      </w:pPr>
    </w:p>
    <w:p w:rsidR="00E07610" w:rsidRDefault="00E07610">
      <w:pPr>
        <w:ind w:right="40"/>
        <w:jc w:val="center"/>
        <w:rPr>
          <w:ins w:id="1095" w:author="Thiago Ávila" w:date="2018-02-22T15:27:00Z"/>
          <w:rFonts w:ascii="Calibri" w:eastAsia="Calibri" w:hAnsi="Calibri" w:cs="Calibri"/>
          <w:b/>
          <w:bCs/>
          <w:sz w:val="40"/>
          <w:szCs w:val="40"/>
        </w:rPr>
      </w:pPr>
    </w:p>
    <w:p w:rsidR="00E07610" w:rsidRDefault="00E07610">
      <w:pPr>
        <w:ind w:right="40"/>
        <w:jc w:val="center"/>
        <w:rPr>
          <w:ins w:id="1096" w:author="Thiago Ávila" w:date="2018-02-22T15:27:00Z"/>
          <w:rFonts w:ascii="Calibri" w:eastAsia="Calibri" w:hAnsi="Calibri" w:cs="Calibri"/>
          <w:b/>
          <w:bCs/>
          <w:sz w:val="40"/>
          <w:szCs w:val="40"/>
        </w:rPr>
      </w:pPr>
    </w:p>
    <w:p w:rsidR="00E07610" w:rsidRDefault="00E07610">
      <w:pPr>
        <w:ind w:right="40"/>
        <w:jc w:val="center"/>
        <w:rPr>
          <w:ins w:id="1097" w:author="Thiago Ávila" w:date="2018-02-22T15:27:00Z"/>
          <w:rFonts w:ascii="Calibri" w:eastAsia="Calibri" w:hAnsi="Calibri" w:cs="Calibri"/>
          <w:b/>
          <w:bCs/>
          <w:sz w:val="40"/>
          <w:szCs w:val="40"/>
        </w:rPr>
      </w:pPr>
    </w:p>
    <w:p w:rsidR="00E07610" w:rsidRDefault="00E07610">
      <w:pPr>
        <w:ind w:right="40"/>
        <w:jc w:val="center"/>
        <w:rPr>
          <w:ins w:id="1098" w:author="Thiago Ávila" w:date="2018-02-22T15:27:00Z"/>
          <w:rFonts w:ascii="Calibri" w:eastAsia="Calibri" w:hAnsi="Calibri" w:cs="Calibri"/>
          <w:b/>
          <w:bCs/>
          <w:sz w:val="40"/>
          <w:szCs w:val="40"/>
        </w:rPr>
      </w:pPr>
    </w:p>
    <w:p w:rsidR="00E07610" w:rsidRDefault="00E07610">
      <w:pPr>
        <w:ind w:right="40"/>
        <w:jc w:val="center"/>
        <w:rPr>
          <w:ins w:id="1099" w:author="Thiago Ávila" w:date="2018-02-22T15:27:00Z"/>
          <w:rFonts w:ascii="Calibri" w:eastAsia="Calibri" w:hAnsi="Calibri" w:cs="Calibri"/>
          <w:b/>
          <w:bCs/>
          <w:sz w:val="40"/>
          <w:szCs w:val="40"/>
        </w:rPr>
      </w:pPr>
    </w:p>
    <w:p w:rsidR="007E1280" w:rsidRDefault="00D27A22">
      <w:pPr>
        <w:ind w:right="4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Proposta de Projeto</w:t>
      </w: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ins w:id="1100" w:author="Thiago Ávila" w:date="2018-02-22T15:27:00Z"/>
          <w:sz w:val="20"/>
          <w:szCs w:val="20"/>
        </w:rPr>
      </w:pPr>
    </w:p>
    <w:p w:rsidR="00E07610" w:rsidRPr="00E07610" w:rsidRDefault="00E07610" w:rsidP="00E07610">
      <w:pPr>
        <w:pStyle w:val="PargrafodaLista"/>
        <w:numPr>
          <w:ilvl w:val="0"/>
          <w:numId w:val="28"/>
        </w:numPr>
        <w:tabs>
          <w:tab w:val="left" w:pos="1380"/>
        </w:tabs>
        <w:rPr>
          <w:ins w:id="1101" w:author="Thiago Ávila" w:date="2018-02-22T15:27:00Z"/>
          <w:color w:val="FF0000"/>
          <w:sz w:val="20"/>
          <w:szCs w:val="20"/>
          <w:rPrChange w:id="1102" w:author="Thiago Ávila" w:date="2018-02-22T15:28:00Z">
            <w:rPr>
              <w:ins w:id="1103" w:author="Thiago Ávila" w:date="2018-02-22T15:27:00Z"/>
              <w:sz w:val="20"/>
              <w:szCs w:val="20"/>
            </w:rPr>
          </w:rPrChange>
        </w:rPr>
      </w:pPr>
      <w:bookmarkStart w:id="1104" w:name="_GoBack"/>
      <w:ins w:id="1105" w:author="Thiago Ávila" w:date="2018-02-22T15:27:00Z">
        <w:r w:rsidRPr="00E07610">
          <w:rPr>
            <w:color w:val="FF0000"/>
            <w:sz w:val="20"/>
            <w:szCs w:val="20"/>
            <w:rPrChange w:id="1106" w:author="Thiago Ávila" w:date="2018-02-22T15:28:00Z">
              <w:rPr>
                <w:sz w:val="20"/>
                <w:szCs w:val="20"/>
              </w:rPr>
            </w:rPrChange>
          </w:rPr>
          <w:t xml:space="preserve">IDENTIFICAÇÃO DA EQUIPE TÉCNICA DEMANDANTE NO GOVERNO DE ALAGOAS </w:t>
        </w:r>
      </w:ins>
    </w:p>
    <w:p w:rsidR="00E07610" w:rsidRPr="00E07610" w:rsidRDefault="00E07610" w:rsidP="00E07610">
      <w:pPr>
        <w:tabs>
          <w:tab w:val="left" w:pos="1380"/>
        </w:tabs>
        <w:rPr>
          <w:ins w:id="1107" w:author="Thiago Ávila" w:date="2018-02-22T15:27:00Z"/>
          <w:color w:val="FF0000"/>
          <w:sz w:val="20"/>
          <w:szCs w:val="20"/>
          <w:rPrChange w:id="1108" w:author="Thiago Ávila" w:date="2018-02-22T15:28:00Z">
            <w:rPr>
              <w:ins w:id="1109" w:author="Thiago Ávila" w:date="2018-02-22T15:27:00Z"/>
              <w:sz w:val="20"/>
              <w:szCs w:val="20"/>
            </w:rPr>
          </w:rPrChange>
        </w:rPr>
      </w:pPr>
      <w:ins w:id="1110" w:author="Thiago Ávila" w:date="2018-02-22T15:27:00Z">
        <w:r w:rsidRPr="00E07610">
          <w:rPr>
            <w:color w:val="FF0000"/>
            <w:sz w:val="20"/>
            <w:szCs w:val="20"/>
            <w:rPrChange w:id="1111" w:author="Thiago Ávila" w:date="2018-02-22T15:28:00Z">
              <w:rPr>
                <w:sz w:val="20"/>
                <w:szCs w:val="20"/>
              </w:rPr>
            </w:rPrChange>
          </w:rPr>
          <w:t>ÁREA(S) DE NEGÓCIO DO GOVERNO DE ALAGOAS: XXXXXXXXXX</w:t>
        </w:r>
      </w:ins>
    </w:p>
    <w:p w:rsidR="00E07610" w:rsidRPr="00E07610" w:rsidRDefault="00E07610" w:rsidP="00E07610">
      <w:pPr>
        <w:tabs>
          <w:tab w:val="left" w:pos="1380"/>
        </w:tabs>
        <w:rPr>
          <w:ins w:id="1112" w:author="Thiago Ávila" w:date="2018-02-22T15:27:00Z"/>
          <w:color w:val="FF0000"/>
          <w:sz w:val="20"/>
          <w:szCs w:val="20"/>
          <w:rPrChange w:id="1113" w:author="Thiago Ávila" w:date="2018-02-22T15:28:00Z">
            <w:rPr>
              <w:ins w:id="1114" w:author="Thiago Ávila" w:date="2018-02-22T15:27:00Z"/>
              <w:sz w:val="20"/>
              <w:szCs w:val="20"/>
            </w:rPr>
          </w:rPrChange>
        </w:rPr>
      </w:pPr>
    </w:p>
    <w:p w:rsidR="00E07610" w:rsidRPr="00E07610" w:rsidRDefault="00E07610" w:rsidP="00E07610">
      <w:pPr>
        <w:tabs>
          <w:tab w:val="left" w:pos="1380"/>
        </w:tabs>
        <w:rPr>
          <w:ins w:id="1115" w:author="Thiago Ávila" w:date="2018-02-22T15:27:00Z"/>
          <w:color w:val="FF0000"/>
          <w:sz w:val="20"/>
          <w:szCs w:val="20"/>
          <w:rPrChange w:id="1116" w:author="Thiago Ávila" w:date="2018-02-22T15:28:00Z">
            <w:rPr>
              <w:ins w:id="1117" w:author="Thiago Ávila" w:date="2018-02-22T15:27:00Z"/>
              <w:sz w:val="20"/>
              <w:szCs w:val="20"/>
            </w:rPr>
          </w:rPrChange>
        </w:rPr>
      </w:pPr>
    </w:p>
    <w:p w:rsidR="00E07610" w:rsidRPr="00E07610" w:rsidRDefault="00E07610" w:rsidP="00E07610">
      <w:pPr>
        <w:tabs>
          <w:tab w:val="left" w:pos="1380"/>
        </w:tabs>
        <w:rPr>
          <w:ins w:id="1118" w:author="Thiago Ávila" w:date="2018-02-22T15:27:00Z"/>
          <w:color w:val="FF0000"/>
          <w:sz w:val="20"/>
          <w:szCs w:val="20"/>
          <w:rPrChange w:id="1119" w:author="Thiago Ávila" w:date="2018-02-22T15:28:00Z">
            <w:rPr>
              <w:ins w:id="1120" w:author="Thiago Ávila" w:date="2018-02-22T15:27:00Z"/>
              <w:sz w:val="20"/>
              <w:szCs w:val="20"/>
            </w:rPr>
          </w:rPrChange>
        </w:rPr>
      </w:pPr>
      <w:ins w:id="1121" w:author="Thiago Ávila" w:date="2018-02-22T15:27:00Z">
        <w:r w:rsidRPr="00E07610">
          <w:rPr>
            <w:color w:val="FF0000"/>
            <w:sz w:val="20"/>
            <w:szCs w:val="20"/>
            <w:rPrChange w:id="1122" w:author="Thiago Ávila" w:date="2018-02-22T15:28:00Z">
              <w:rPr>
                <w:sz w:val="20"/>
                <w:szCs w:val="20"/>
              </w:rPr>
            </w:rPrChange>
          </w:rPr>
          <w:t>IDENTIFICAÇÃO DOS INTEGRANTES DA EQUIPE DE NEGÓCIO SOLICITANTE:</w:t>
        </w:r>
      </w:ins>
    </w:p>
    <w:p w:rsidR="00E07610" w:rsidRPr="00E07610" w:rsidRDefault="00E07610" w:rsidP="00E07610">
      <w:pPr>
        <w:tabs>
          <w:tab w:val="left" w:pos="1380"/>
        </w:tabs>
        <w:rPr>
          <w:ins w:id="1123" w:author="Thiago Ávila" w:date="2018-02-22T15:27:00Z"/>
          <w:color w:val="FF0000"/>
          <w:sz w:val="20"/>
          <w:szCs w:val="20"/>
          <w:rPrChange w:id="1124" w:author="Thiago Ávila" w:date="2018-02-22T15:28:00Z">
            <w:rPr>
              <w:ins w:id="1125" w:author="Thiago Ávila" w:date="2018-02-22T15:27:00Z"/>
              <w:sz w:val="20"/>
              <w:szCs w:val="20"/>
            </w:rPr>
          </w:rPrChange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0"/>
        <w:gridCol w:w="2290"/>
        <w:gridCol w:w="2290"/>
        <w:gridCol w:w="2290"/>
      </w:tblGrid>
      <w:tr w:rsidR="00E07610" w:rsidRPr="00E07610" w:rsidTr="0009055C">
        <w:trPr>
          <w:ins w:id="1126" w:author="Thiago Ávila" w:date="2018-02-22T15:27:00Z"/>
        </w:trPr>
        <w:tc>
          <w:tcPr>
            <w:tcW w:w="2290" w:type="dxa"/>
          </w:tcPr>
          <w:p w:rsidR="00E07610" w:rsidRPr="00E07610" w:rsidRDefault="00E07610" w:rsidP="0009055C">
            <w:pPr>
              <w:tabs>
                <w:tab w:val="left" w:pos="1380"/>
              </w:tabs>
              <w:rPr>
                <w:ins w:id="1127" w:author="Thiago Ávila" w:date="2018-02-22T15:27:00Z"/>
                <w:color w:val="FF0000"/>
                <w:sz w:val="20"/>
                <w:szCs w:val="20"/>
                <w:rPrChange w:id="1128" w:author="Thiago Ávila" w:date="2018-02-22T15:28:00Z">
                  <w:rPr>
                    <w:ins w:id="1129" w:author="Thiago Ávila" w:date="2018-02-22T15:27:00Z"/>
                    <w:sz w:val="20"/>
                    <w:szCs w:val="20"/>
                  </w:rPr>
                </w:rPrChange>
              </w:rPr>
            </w:pPr>
            <w:ins w:id="1130" w:author="Thiago Ávila" w:date="2018-02-22T15:27:00Z">
              <w:r w:rsidRPr="00E07610">
                <w:rPr>
                  <w:color w:val="FF0000"/>
                  <w:sz w:val="20"/>
                  <w:szCs w:val="20"/>
                  <w:rPrChange w:id="1131" w:author="Thiago Ávila" w:date="2018-02-22T15:28:00Z">
                    <w:rPr>
                      <w:sz w:val="20"/>
                      <w:szCs w:val="20"/>
                    </w:rPr>
                  </w:rPrChange>
                </w:rPr>
                <w:t>Nome</w:t>
              </w:r>
            </w:ins>
          </w:p>
        </w:tc>
        <w:tc>
          <w:tcPr>
            <w:tcW w:w="2290" w:type="dxa"/>
          </w:tcPr>
          <w:p w:rsidR="00E07610" w:rsidRPr="00E07610" w:rsidRDefault="00E07610" w:rsidP="0009055C">
            <w:pPr>
              <w:tabs>
                <w:tab w:val="left" w:pos="1380"/>
              </w:tabs>
              <w:rPr>
                <w:ins w:id="1132" w:author="Thiago Ávila" w:date="2018-02-22T15:27:00Z"/>
                <w:color w:val="FF0000"/>
                <w:sz w:val="20"/>
                <w:szCs w:val="20"/>
                <w:rPrChange w:id="1133" w:author="Thiago Ávila" w:date="2018-02-22T15:28:00Z">
                  <w:rPr>
                    <w:ins w:id="1134" w:author="Thiago Ávila" w:date="2018-02-22T15:27:00Z"/>
                    <w:sz w:val="20"/>
                    <w:szCs w:val="20"/>
                  </w:rPr>
                </w:rPrChange>
              </w:rPr>
            </w:pPr>
            <w:ins w:id="1135" w:author="Thiago Ávila" w:date="2018-02-22T15:27:00Z">
              <w:r w:rsidRPr="00E07610">
                <w:rPr>
                  <w:color w:val="FF0000"/>
                  <w:sz w:val="20"/>
                  <w:szCs w:val="20"/>
                  <w:rPrChange w:id="1136" w:author="Thiago Ávila" w:date="2018-02-22T15:28:00Z">
                    <w:rPr>
                      <w:sz w:val="20"/>
                      <w:szCs w:val="20"/>
                    </w:rPr>
                  </w:rPrChange>
                </w:rPr>
                <w:t>Matrícula</w:t>
              </w:r>
            </w:ins>
          </w:p>
        </w:tc>
        <w:tc>
          <w:tcPr>
            <w:tcW w:w="2290" w:type="dxa"/>
          </w:tcPr>
          <w:p w:rsidR="00E07610" w:rsidRPr="00E07610" w:rsidRDefault="00E07610" w:rsidP="0009055C">
            <w:pPr>
              <w:tabs>
                <w:tab w:val="left" w:pos="1380"/>
              </w:tabs>
              <w:rPr>
                <w:ins w:id="1137" w:author="Thiago Ávila" w:date="2018-02-22T15:27:00Z"/>
                <w:color w:val="FF0000"/>
                <w:sz w:val="20"/>
                <w:szCs w:val="20"/>
                <w:rPrChange w:id="1138" w:author="Thiago Ávila" w:date="2018-02-22T15:28:00Z">
                  <w:rPr>
                    <w:ins w:id="1139" w:author="Thiago Ávila" w:date="2018-02-22T15:27:00Z"/>
                    <w:sz w:val="20"/>
                    <w:szCs w:val="20"/>
                  </w:rPr>
                </w:rPrChange>
              </w:rPr>
            </w:pPr>
            <w:ins w:id="1140" w:author="Thiago Ávila" w:date="2018-02-22T15:27:00Z">
              <w:r w:rsidRPr="00E07610">
                <w:rPr>
                  <w:color w:val="FF0000"/>
                  <w:sz w:val="20"/>
                  <w:szCs w:val="20"/>
                  <w:rPrChange w:id="1141" w:author="Thiago Ávila" w:date="2018-02-22T15:28:00Z">
                    <w:rPr>
                      <w:sz w:val="20"/>
                      <w:szCs w:val="20"/>
                    </w:rPr>
                  </w:rPrChange>
                </w:rPr>
                <w:t>E-mail</w:t>
              </w:r>
            </w:ins>
          </w:p>
        </w:tc>
        <w:tc>
          <w:tcPr>
            <w:tcW w:w="2290" w:type="dxa"/>
          </w:tcPr>
          <w:p w:rsidR="00E07610" w:rsidRPr="00E07610" w:rsidRDefault="00E07610" w:rsidP="0009055C">
            <w:pPr>
              <w:tabs>
                <w:tab w:val="left" w:pos="1380"/>
              </w:tabs>
              <w:rPr>
                <w:ins w:id="1142" w:author="Thiago Ávila" w:date="2018-02-22T15:27:00Z"/>
                <w:color w:val="FF0000"/>
                <w:sz w:val="20"/>
                <w:szCs w:val="20"/>
                <w:rPrChange w:id="1143" w:author="Thiago Ávila" w:date="2018-02-22T15:28:00Z">
                  <w:rPr>
                    <w:ins w:id="1144" w:author="Thiago Ávila" w:date="2018-02-22T15:27:00Z"/>
                    <w:sz w:val="20"/>
                    <w:szCs w:val="20"/>
                  </w:rPr>
                </w:rPrChange>
              </w:rPr>
            </w:pPr>
            <w:ins w:id="1145" w:author="Thiago Ávila" w:date="2018-02-22T15:27:00Z">
              <w:r w:rsidRPr="00E07610">
                <w:rPr>
                  <w:color w:val="FF0000"/>
                  <w:sz w:val="20"/>
                  <w:szCs w:val="20"/>
                  <w:rPrChange w:id="1146" w:author="Thiago Ávila" w:date="2018-02-22T15:28:00Z">
                    <w:rPr>
                      <w:sz w:val="20"/>
                      <w:szCs w:val="20"/>
                    </w:rPr>
                  </w:rPrChange>
                </w:rPr>
                <w:t>Telefone</w:t>
              </w:r>
            </w:ins>
          </w:p>
        </w:tc>
      </w:tr>
      <w:tr w:rsidR="00E07610" w:rsidRPr="00E07610" w:rsidTr="0009055C">
        <w:trPr>
          <w:ins w:id="1147" w:author="Thiago Ávila" w:date="2018-02-22T15:27:00Z"/>
        </w:trPr>
        <w:tc>
          <w:tcPr>
            <w:tcW w:w="2290" w:type="dxa"/>
          </w:tcPr>
          <w:p w:rsidR="00E07610" w:rsidRPr="00E07610" w:rsidRDefault="00E07610" w:rsidP="0009055C">
            <w:pPr>
              <w:tabs>
                <w:tab w:val="left" w:pos="1380"/>
              </w:tabs>
              <w:rPr>
                <w:ins w:id="1148" w:author="Thiago Ávila" w:date="2018-02-22T15:27:00Z"/>
                <w:color w:val="FF0000"/>
                <w:sz w:val="20"/>
                <w:szCs w:val="20"/>
                <w:rPrChange w:id="1149" w:author="Thiago Ávila" w:date="2018-02-22T15:28:00Z">
                  <w:rPr>
                    <w:ins w:id="1150" w:author="Thiago Ávila" w:date="2018-02-22T15:27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2290" w:type="dxa"/>
          </w:tcPr>
          <w:p w:rsidR="00E07610" w:rsidRPr="00E07610" w:rsidRDefault="00E07610" w:rsidP="0009055C">
            <w:pPr>
              <w:tabs>
                <w:tab w:val="left" w:pos="1380"/>
              </w:tabs>
              <w:rPr>
                <w:ins w:id="1151" w:author="Thiago Ávila" w:date="2018-02-22T15:27:00Z"/>
                <w:color w:val="FF0000"/>
                <w:sz w:val="20"/>
                <w:szCs w:val="20"/>
                <w:rPrChange w:id="1152" w:author="Thiago Ávila" w:date="2018-02-22T15:28:00Z">
                  <w:rPr>
                    <w:ins w:id="1153" w:author="Thiago Ávila" w:date="2018-02-22T15:27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2290" w:type="dxa"/>
          </w:tcPr>
          <w:p w:rsidR="00E07610" w:rsidRPr="00E07610" w:rsidRDefault="00E07610" w:rsidP="0009055C">
            <w:pPr>
              <w:tabs>
                <w:tab w:val="left" w:pos="1380"/>
              </w:tabs>
              <w:rPr>
                <w:ins w:id="1154" w:author="Thiago Ávila" w:date="2018-02-22T15:27:00Z"/>
                <w:color w:val="FF0000"/>
                <w:sz w:val="20"/>
                <w:szCs w:val="20"/>
                <w:rPrChange w:id="1155" w:author="Thiago Ávila" w:date="2018-02-22T15:28:00Z">
                  <w:rPr>
                    <w:ins w:id="1156" w:author="Thiago Ávila" w:date="2018-02-22T15:27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2290" w:type="dxa"/>
          </w:tcPr>
          <w:p w:rsidR="00E07610" w:rsidRPr="00E07610" w:rsidRDefault="00E07610" w:rsidP="0009055C">
            <w:pPr>
              <w:tabs>
                <w:tab w:val="left" w:pos="1380"/>
              </w:tabs>
              <w:rPr>
                <w:ins w:id="1157" w:author="Thiago Ávila" w:date="2018-02-22T15:27:00Z"/>
                <w:color w:val="FF0000"/>
                <w:sz w:val="20"/>
                <w:szCs w:val="20"/>
                <w:rPrChange w:id="1158" w:author="Thiago Ávila" w:date="2018-02-22T15:28:00Z">
                  <w:rPr>
                    <w:ins w:id="1159" w:author="Thiago Ávila" w:date="2018-02-22T15:27:00Z"/>
                    <w:sz w:val="20"/>
                    <w:szCs w:val="20"/>
                  </w:rPr>
                </w:rPrChange>
              </w:rPr>
            </w:pPr>
          </w:p>
        </w:tc>
      </w:tr>
      <w:tr w:rsidR="00E07610" w:rsidRPr="00E07610" w:rsidTr="0009055C">
        <w:trPr>
          <w:ins w:id="1160" w:author="Thiago Ávila" w:date="2018-02-22T15:27:00Z"/>
        </w:trPr>
        <w:tc>
          <w:tcPr>
            <w:tcW w:w="2290" w:type="dxa"/>
          </w:tcPr>
          <w:p w:rsidR="00E07610" w:rsidRPr="00E07610" w:rsidRDefault="00E07610" w:rsidP="0009055C">
            <w:pPr>
              <w:tabs>
                <w:tab w:val="left" w:pos="1380"/>
              </w:tabs>
              <w:rPr>
                <w:ins w:id="1161" w:author="Thiago Ávila" w:date="2018-02-22T15:27:00Z"/>
                <w:color w:val="FF0000"/>
                <w:sz w:val="20"/>
                <w:szCs w:val="20"/>
                <w:rPrChange w:id="1162" w:author="Thiago Ávila" w:date="2018-02-22T15:28:00Z">
                  <w:rPr>
                    <w:ins w:id="1163" w:author="Thiago Ávila" w:date="2018-02-22T15:27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2290" w:type="dxa"/>
          </w:tcPr>
          <w:p w:rsidR="00E07610" w:rsidRPr="00E07610" w:rsidRDefault="00E07610" w:rsidP="0009055C">
            <w:pPr>
              <w:tabs>
                <w:tab w:val="left" w:pos="1380"/>
              </w:tabs>
              <w:rPr>
                <w:ins w:id="1164" w:author="Thiago Ávila" w:date="2018-02-22T15:27:00Z"/>
                <w:color w:val="FF0000"/>
                <w:sz w:val="20"/>
                <w:szCs w:val="20"/>
                <w:rPrChange w:id="1165" w:author="Thiago Ávila" w:date="2018-02-22T15:28:00Z">
                  <w:rPr>
                    <w:ins w:id="1166" w:author="Thiago Ávila" w:date="2018-02-22T15:27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2290" w:type="dxa"/>
          </w:tcPr>
          <w:p w:rsidR="00E07610" w:rsidRPr="00E07610" w:rsidRDefault="00E07610" w:rsidP="0009055C">
            <w:pPr>
              <w:tabs>
                <w:tab w:val="left" w:pos="1380"/>
              </w:tabs>
              <w:rPr>
                <w:ins w:id="1167" w:author="Thiago Ávila" w:date="2018-02-22T15:27:00Z"/>
                <w:color w:val="FF0000"/>
                <w:sz w:val="20"/>
                <w:szCs w:val="20"/>
                <w:rPrChange w:id="1168" w:author="Thiago Ávila" w:date="2018-02-22T15:28:00Z">
                  <w:rPr>
                    <w:ins w:id="1169" w:author="Thiago Ávila" w:date="2018-02-22T15:27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2290" w:type="dxa"/>
          </w:tcPr>
          <w:p w:rsidR="00E07610" w:rsidRPr="00E07610" w:rsidRDefault="00E07610" w:rsidP="0009055C">
            <w:pPr>
              <w:tabs>
                <w:tab w:val="left" w:pos="1380"/>
              </w:tabs>
              <w:rPr>
                <w:ins w:id="1170" w:author="Thiago Ávila" w:date="2018-02-22T15:27:00Z"/>
                <w:color w:val="FF0000"/>
                <w:sz w:val="20"/>
                <w:szCs w:val="20"/>
                <w:rPrChange w:id="1171" w:author="Thiago Ávila" w:date="2018-02-22T15:28:00Z">
                  <w:rPr>
                    <w:ins w:id="1172" w:author="Thiago Ávila" w:date="2018-02-22T15:27:00Z"/>
                    <w:sz w:val="20"/>
                    <w:szCs w:val="20"/>
                  </w:rPr>
                </w:rPrChange>
              </w:rPr>
            </w:pPr>
          </w:p>
        </w:tc>
      </w:tr>
      <w:tr w:rsidR="00E07610" w:rsidRPr="00E07610" w:rsidTr="0009055C">
        <w:trPr>
          <w:ins w:id="1173" w:author="Thiago Ávila" w:date="2018-02-22T15:27:00Z"/>
        </w:trPr>
        <w:tc>
          <w:tcPr>
            <w:tcW w:w="2290" w:type="dxa"/>
          </w:tcPr>
          <w:p w:rsidR="00E07610" w:rsidRPr="00E07610" w:rsidRDefault="00E07610" w:rsidP="0009055C">
            <w:pPr>
              <w:tabs>
                <w:tab w:val="left" w:pos="1380"/>
              </w:tabs>
              <w:rPr>
                <w:ins w:id="1174" w:author="Thiago Ávila" w:date="2018-02-22T15:27:00Z"/>
                <w:color w:val="FF0000"/>
                <w:sz w:val="20"/>
                <w:szCs w:val="20"/>
                <w:rPrChange w:id="1175" w:author="Thiago Ávila" w:date="2018-02-22T15:28:00Z">
                  <w:rPr>
                    <w:ins w:id="1176" w:author="Thiago Ávila" w:date="2018-02-22T15:27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2290" w:type="dxa"/>
          </w:tcPr>
          <w:p w:rsidR="00E07610" w:rsidRPr="00E07610" w:rsidRDefault="00E07610" w:rsidP="0009055C">
            <w:pPr>
              <w:tabs>
                <w:tab w:val="left" w:pos="1380"/>
              </w:tabs>
              <w:rPr>
                <w:ins w:id="1177" w:author="Thiago Ávila" w:date="2018-02-22T15:27:00Z"/>
                <w:color w:val="FF0000"/>
                <w:sz w:val="20"/>
                <w:szCs w:val="20"/>
                <w:rPrChange w:id="1178" w:author="Thiago Ávila" w:date="2018-02-22T15:28:00Z">
                  <w:rPr>
                    <w:ins w:id="1179" w:author="Thiago Ávila" w:date="2018-02-22T15:27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2290" w:type="dxa"/>
          </w:tcPr>
          <w:p w:rsidR="00E07610" w:rsidRPr="00E07610" w:rsidRDefault="00E07610" w:rsidP="0009055C">
            <w:pPr>
              <w:tabs>
                <w:tab w:val="left" w:pos="1380"/>
              </w:tabs>
              <w:rPr>
                <w:ins w:id="1180" w:author="Thiago Ávila" w:date="2018-02-22T15:27:00Z"/>
                <w:color w:val="FF0000"/>
                <w:sz w:val="20"/>
                <w:szCs w:val="20"/>
                <w:rPrChange w:id="1181" w:author="Thiago Ávila" w:date="2018-02-22T15:28:00Z">
                  <w:rPr>
                    <w:ins w:id="1182" w:author="Thiago Ávila" w:date="2018-02-22T15:27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2290" w:type="dxa"/>
          </w:tcPr>
          <w:p w:rsidR="00E07610" w:rsidRPr="00E07610" w:rsidRDefault="00E07610" w:rsidP="0009055C">
            <w:pPr>
              <w:tabs>
                <w:tab w:val="left" w:pos="1380"/>
              </w:tabs>
              <w:rPr>
                <w:ins w:id="1183" w:author="Thiago Ávila" w:date="2018-02-22T15:27:00Z"/>
                <w:color w:val="FF0000"/>
                <w:sz w:val="20"/>
                <w:szCs w:val="20"/>
                <w:rPrChange w:id="1184" w:author="Thiago Ávila" w:date="2018-02-22T15:28:00Z">
                  <w:rPr>
                    <w:ins w:id="1185" w:author="Thiago Ávila" w:date="2018-02-22T15:27:00Z"/>
                    <w:sz w:val="20"/>
                    <w:szCs w:val="20"/>
                  </w:rPr>
                </w:rPrChange>
              </w:rPr>
            </w:pPr>
          </w:p>
        </w:tc>
      </w:tr>
      <w:tr w:rsidR="00E07610" w:rsidRPr="00E07610" w:rsidTr="0009055C">
        <w:trPr>
          <w:ins w:id="1186" w:author="Thiago Ávila" w:date="2018-02-22T15:27:00Z"/>
        </w:trPr>
        <w:tc>
          <w:tcPr>
            <w:tcW w:w="2290" w:type="dxa"/>
          </w:tcPr>
          <w:p w:rsidR="00E07610" w:rsidRPr="00E07610" w:rsidRDefault="00E07610" w:rsidP="0009055C">
            <w:pPr>
              <w:tabs>
                <w:tab w:val="left" w:pos="1380"/>
              </w:tabs>
              <w:rPr>
                <w:ins w:id="1187" w:author="Thiago Ávila" w:date="2018-02-22T15:27:00Z"/>
                <w:color w:val="FF0000"/>
                <w:sz w:val="20"/>
                <w:szCs w:val="20"/>
                <w:rPrChange w:id="1188" w:author="Thiago Ávila" w:date="2018-02-22T15:28:00Z">
                  <w:rPr>
                    <w:ins w:id="1189" w:author="Thiago Ávila" w:date="2018-02-22T15:27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2290" w:type="dxa"/>
          </w:tcPr>
          <w:p w:rsidR="00E07610" w:rsidRPr="00E07610" w:rsidRDefault="00E07610" w:rsidP="0009055C">
            <w:pPr>
              <w:tabs>
                <w:tab w:val="left" w:pos="1380"/>
              </w:tabs>
              <w:rPr>
                <w:ins w:id="1190" w:author="Thiago Ávila" w:date="2018-02-22T15:27:00Z"/>
                <w:color w:val="FF0000"/>
                <w:sz w:val="20"/>
                <w:szCs w:val="20"/>
                <w:rPrChange w:id="1191" w:author="Thiago Ávila" w:date="2018-02-22T15:28:00Z">
                  <w:rPr>
                    <w:ins w:id="1192" w:author="Thiago Ávila" w:date="2018-02-22T15:27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2290" w:type="dxa"/>
          </w:tcPr>
          <w:p w:rsidR="00E07610" w:rsidRPr="00E07610" w:rsidRDefault="00E07610" w:rsidP="0009055C">
            <w:pPr>
              <w:tabs>
                <w:tab w:val="left" w:pos="1380"/>
              </w:tabs>
              <w:rPr>
                <w:ins w:id="1193" w:author="Thiago Ávila" w:date="2018-02-22T15:27:00Z"/>
                <w:color w:val="FF0000"/>
                <w:sz w:val="20"/>
                <w:szCs w:val="20"/>
                <w:rPrChange w:id="1194" w:author="Thiago Ávila" w:date="2018-02-22T15:28:00Z">
                  <w:rPr>
                    <w:ins w:id="1195" w:author="Thiago Ávila" w:date="2018-02-22T15:27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2290" w:type="dxa"/>
          </w:tcPr>
          <w:p w:rsidR="00E07610" w:rsidRPr="00E07610" w:rsidRDefault="00E07610" w:rsidP="0009055C">
            <w:pPr>
              <w:tabs>
                <w:tab w:val="left" w:pos="1380"/>
              </w:tabs>
              <w:rPr>
                <w:ins w:id="1196" w:author="Thiago Ávila" w:date="2018-02-22T15:27:00Z"/>
                <w:color w:val="FF0000"/>
                <w:sz w:val="20"/>
                <w:szCs w:val="20"/>
                <w:rPrChange w:id="1197" w:author="Thiago Ávila" w:date="2018-02-22T15:28:00Z">
                  <w:rPr>
                    <w:ins w:id="1198" w:author="Thiago Ávila" w:date="2018-02-22T15:27:00Z"/>
                    <w:sz w:val="20"/>
                    <w:szCs w:val="20"/>
                  </w:rPr>
                </w:rPrChange>
              </w:rPr>
            </w:pPr>
          </w:p>
        </w:tc>
      </w:tr>
      <w:tr w:rsidR="00E07610" w:rsidRPr="00E07610" w:rsidTr="0009055C">
        <w:trPr>
          <w:ins w:id="1199" w:author="Thiago Ávila" w:date="2018-02-22T15:27:00Z"/>
        </w:trPr>
        <w:tc>
          <w:tcPr>
            <w:tcW w:w="2290" w:type="dxa"/>
          </w:tcPr>
          <w:p w:rsidR="00E07610" w:rsidRPr="00E07610" w:rsidRDefault="00E07610" w:rsidP="0009055C">
            <w:pPr>
              <w:tabs>
                <w:tab w:val="left" w:pos="1380"/>
              </w:tabs>
              <w:rPr>
                <w:ins w:id="1200" w:author="Thiago Ávila" w:date="2018-02-22T15:27:00Z"/>
                <w:color w:val="FF0000"/>
                <w:sz w:val="20"/>
                <w:szCs w:val="20"/>
                <w:rPrChange w:id="1201" w:author="Thiago Ávila" w:date="2018-02-22T15:28:00Z">
                  <w:rPr>
                    <w:ins w:id="1202" w:author="Thiago Ávila" w:date="2018-02-22T15:27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2290" w:type="dxa"/>
          </w:tcPr>
          <w:p w:rsidR="00E07610" w:rsidRPr="00E07610" w:rsidRDefault="00E07610" w:rsidP="0009055C">
            <w:pPr>
              <w:tabs>
                <w:tab w:val="left" w:pos="1380"/>
              </w:tabs>
              <w:rPr>
                <w:ins w:id="1203" w:author="Thiago Ávila" w:date="2018-02-22T15:27:00Z"/>
                <w:color w:val="FF0000"/>
                <w:sz w:val="20"/>
                <w:szCs w:val="20"/>
                <w:rPrChange w:id="1204" w:author="Thiago Ávila" w:date="2018-02-22T15:28:00Z">
                  <w:rPr>
                    <w:ins w:id="1205" w:author="Thiago Ávila" w:date="2018-02-22T15:27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2290" w:type="dxa"/>
          </w:tcPr>
          <w:p w:rsidR="00E07610" w:rsidRPr="00E07610" w:rsidRDefault="00E07610" w:rsidP="0009055C">
            <w:pPr>
              <w:tabs>
                <w:tab w:val="left" w:pos="1380"/>
              </w:tabs>
              <w:rPr>
                <w:ins w:id="1206" w:author="Thiago Ávila" w:date="2018-02-22T15:27:00Z"/>
                <w:color w:val="FF0000"/>
                <w:sz w:val="20"/>
                <w:szCs w:val="20"/>
                <w:rPrChange w:id="1207" w:author="Thiago Ávila" w:date="2018-02-22T15:28:00Z">
                  <w:rPr>
                    <w:ins w:id="1208" w:author="Thiago Ávila" w:date="2018-02-22T15:27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2290" w:type="dxa"/>
          </w:tcPr>
          <w:p w:rsidR="00E07610" w:rsidRPr="00E07610" w:rsidRDefault="00E07610" w:rsidP="0009055C">
            <w:pPr>
              <w:tabs>
                <w:tab w:val="left" w:pos="1380"/>
              </w:tabs>
              <w:rPr>
                <w:ins w:id="1209" w:author="Thiago Ávila" w:date="2018-02-22T15:27:00Z"/>
                <w:color w:val="FF0000"/>
                <w:sz w:val="20"/>
                <w:szCs w:val="20"/>
                <w:rPrChange w:id="1210" w:author="Thiago Ávila" w:date="2018-02-22T15:28:00Z">
                  <w:rPr>
                    <w:ins w:id="1211" w:author="Thiago Ávila" w:date="2018-02-22T15:27:00Z"/>
                    <w:sz w:val="20"/>
                    <w:szCs w:val="20"/>
                  </w:rPr>
                </w:rPrChange>
              </w:rPr>
            </w:pPr>
          </w:p>
        </w:tc>
      </w:tr>
    </w:tbl>
    <w:p w:rsidR="00E07610" w:rsidRPr="00E07610" w:rsidRDefault="00E07610" w:rsidP="00E07610">
      <w:pPr>
        <w:tabs>
          <w:tab w:val="left" w:pos="1380"/>
        </w:tabs>
        <w:rPr>
          <w:ins w:id="1212" w:author="Thiago Ávila" w:date="2018-02-22T15:27:00Z"/>
          <w:color w:val="FF0000"/>
          <w:sz w:val="20"/>
          <w:szCs w:val="20"/>
          <w:rPrChange w:id="1213" w:author="Thiago Ávila" w:date="2018-02-22T15:28:00Z">
            <w:rPr>
              <w:ins w:id="1214" w:author="Thiago Ávila" w:date="2018-02-22T15:27:00Z"/>
              <w:sz w:val="20"/>
              <w:szCs w:val="20"/>
            </w:rPr>
          </w:rPrChange>
        </w:rPr>
      </w:pPr>
    </w:p>
    <w:p w:rsidR="00E07610" w:rsidRPr="00E07610" w:rsidDel="00E07610" w:rsidRDefault="00E07610">
      <w:pPr>
        <w:spacing w:line="200" w:lineRule="exact"/>
        <w:rPr>
          <w:del w:id="1215" w:author="Thiago Ávila" w:date="2018-02-22T15:27:00Z"/>
          <w:color w:val="FF0000"/>
          <w:sz w:val="20"/>
          <w:szCs w:val="20"/>
          <w:rPrChange w:id="1216" w:author="Thiago Ávila" w:date="2018-02-22T15:28:00Z">
            <w:rPr>
              <w:del w:id="1217" w:author="Thiago Ávila" w:date="2018-02-22T15:27:00Z"/>
              <w:sz w:val="20"/>
              <w:szCs w:val="20"/>
            </w:rPr>
          </w:rPrChange>
        </w:rPr>
      </w:pPr>
    </w:p>
    <w:p w:rsidR="007E1280" w:rsidRPr="00E07610" w:rsidDel="00E07610" w:rsidRDefault="007E1280">
      <w:pPr>
        <w:spacing w:line="288" w:lineRule="exact"/>
        <w:rPr>
          <w:del w:id="1218" w:author="Thiago Ávila" w:date="2018-02-22T15:27:00Z"/>
          <w:color w:val="FF0000"/>
          <w:sz w:val="20"/>
          <w:szCs w:val="20"/>
          <w:rPrChange w:id="1219" w:author="Thiago Ávila" w:date="2018-02-22T15:28:00Z">
            <w:rPr>
              <w:del w:id="1220" w:author="Thiago Ávila" w:date="2018-02-22T15:27:00Z"/>
              <w:sz w:val="20"/>
              <w:szCs w:val="20"/>
            </w:rPr>
          </w:rPrChange>
        </w:rPr>
      </w:pPr>
    </w:p>
    <w:p w:rsidR="007E1280" w:rsidRPr="00E07610" w:rsidDel="00E07610" w:rsidRDefault="00D27A22">
      <w:pPr>
        <w:tabs>
          <w:tab w:val="left" w:pos="1480"/>
        </w:tabs>
        <w:ind w:left="1140"/>
        <w:rPr>
          <w:del w:id="1221" w:author="Thiago Ávila" w:date="2018-02-22T15:27:00Z"/>
          <w:color w:val="FF0000"/>
          <w:sz w:val="20"/>
          <w:szCs w:val="20"/>
          <w:rPrChange w:id="1222" w:author="Thiago Ávila" w:date="2018-02-22T15:28:00Z">
            <w:rPr>
              <w:del w:id="1223" w:author="Thiago Ávila" w:date="2018-02-22T15:27:00Z"/>
              <w:sz w:val="20"/>
              <w:szCs w:val="20"/>
            </w:rPr>
          </w:rPrChange>
        </w:rPr>
      </w:pPr>
      <w:del w:id="1224" w:author="Thiago Ávila" w:date="2018-02-22T15:27:00Z">
        <w:r w:rsidRPr="00E07610" w:rsidDel="00E07610">
          <w:rPr>
            <w:rFonts w:ascii="Calibri" w:eastAsia="Calibri" w:hAnsi="Calibri" w:cs="Calibri"/>
            <w:color w:val="FF0000"/>
            <w:rPrChange w:id="1225" w:author="Thiago Ávila" w:date="2018-02-22T15:28:00Z">
              <w:rPr>
                <w:rFonts w:ascii="Calibri" w:eastAsia="Calibri" w:hAnsi="Calibri" w:cs="Calibri"/>
              </w:rPr>
            </w:rPrChange>
          </w:rPr>
          <w:delText>1.</w:delText>
        </w:r>
        <w:r w:rsidRPr="00E07610" w:rsidDel="00E07610">
          <w:rPr>
            <w:color w:val="FF0000"/>
            <w:sz w:val="20"/>
            <w:szCs w:val="20"/>
            <w:rPrChange w:id="1226" w:author="Thiago Ávila" w:date="2018-02-22T15:28:00Z">
              <w:rPr>
                <w:sz w:val="20"/>
                <w:szCs w:val="20"/>
              </w:rPr>
            </w:rPrChange>
          </w:rPr>
          <w:tab/>
        </w:r>
        <w:r w:rsidRPr="00E07610" w:rsidDel="00E07610">
          <w:rPr>
            <w:rFonts w:ascii="Calibri" w:eastAsia="Calibri" w:hAnsi="Calibri" w:cs="Calibri"/>
            <w:color w:val="FF0000"/>
            <w:sz w:val="21"/>
            <w:szCs w:val="21"/>
            <w:rPrChange w:id="1227" w:author="Thiago Ávila" w:date="2018-02-22T15:28:00Z">
              <w:rPr>
                <w:rFonts w:ascii="Calibri" w:eastAsia="Calibri" w:hAnsi="Calibri" w:cs="Calibri"/>
                <w:sz w:val="21"/>
                <w:szCs w:val="21"/>
              </w:rPr>
            </w:rPrChange>
          </w:rPr>
          <w:delText>IDENTIFICAÇÃO DA EQUIPE:</w:delText>
        </w:r>
      </w:del>
    </w:p>
    <w:p w:rsidR="007E1280" w:rsidRPr="00E07610" w:rsidDel="00E07610" w:rsidRDefault="007E1280">
      <w:pPr>
        <w:spacing w:line="200" w:lineRule="exact"/>
        <w:rPr>
          <w:del w:id="1228" w:author="Thiago Ávila" w:date="2018-02-22T15:27:00Z"/>
          <w:color w:val="FF0000"/>
          <w:sz w:val="20"/>
          <w:szCs w:val="20"/>
          <w:rPrChange w:id="1229" w:author="Thiago Ávila" w:date="2018-02-22T15:28:00Z">
            <w:rPr>
              <w:del w:id="1230" w:author="Thiago Ávila" w:date="2018-02-22T15:27:00Z"/>
              <w:sz w:val="20"/>
              <w:szCs w:val="20"/>
            </w:rPr>
          </w:rPrChange>
        </w:rPr>
      </w:pPr>
    </w:p>
    <w:p w:rsidR="007E1280" w:rsidRPr="00E07610" w:rsidDel="00E07610" w:rsidRDefault="007E1280">
      <w:pPr>
        <w:spacing w:line="357" w:lineRule="exact"/>
        <w:rPr>
          <w:del w:id="1231" w:author="Thiago Ávila" w:date="2018-02-22T15:27:00Z"/>
          <w:color w:val="FF0000"/>
          <w:sz w:val="20"/>
          <w:szCs w:val="20"/>
          <w:rPrChange w:id="1232" w:author="Thiago Ávila" w:date="2018-02-22T15:28:00Z">
            <w:rPr>
              <w:del w:id="1233" w:author="Thiago Ávila" w:date="2018-02-22T15:27:00Z"/>
              <w:sz w:val="20"/>
              <w:szCs w:val="20"/>
            </w:rPr>
          </w:rPrChange>
        </w:rPr>
      </w:pPr>
    </w:p>
    <w:p w:rsidR="007E1280" w:rsidRPr="00E07610" w:rsidDel="00E07610" w:rsidRDefault="00D27A22">
      <w:pPr>
        <w:ind w:left="1500"/>
        <w:rPr>
          <w:del w:id="1234" w:author="Thiago Ávila" w:date="2018-02-22T15:27:00Z"/>
          <w:color w:val="FF0000"/>
          <w:sz w:val="20"/>
          <w:szCs w:val="20"/>
          <w:rPrChange w:id="1235" w:author="Thiago Ávila" w:date="2018-02-22T15:28:00Z">
            <w:rPr>
              <w:del w:id="1236" w:author="Thiago Ávila" w:date="2018-02-22T15:27:00Z"/>
              <w:sz w:val="20"/>
              <w:szCs w:val="20"/>
            </w:rPr>
          </w:rPrChange>
        </w:rPr>
      </w:pPr>
      <w:del w:id="1237" w:author="Thiago Ávila" w:date="2018-02-22T15:27:00Z">
        <w:r w:rsidRPr="00E07610" w:rsidDel="00E07610">
          <w:rPr>
            <w:rFonts w:ascii="Calibri" w:eastAsia="Calibri" w:hAnsi="Calibri" w:cs="Calibri"/>
            <w:color w:val="FF0000"/>
            <w:rPrChange w:id="1238" w:author="Thiago Ávila" w:date="2018-02-22T15:28:00Z">
              <w:rPr>
                <w:rFonts w:ascii="Calibri" w:eastAsia="Calibri" w:hAnsi="Calibri" w:cs="Calibri"/>
              </w:rPr>
            </w:rPrChange>
          </w:rPr>
          <w:delText>NOME DA EQUIPE: Economiza Alagoas</w:delText>
        </w:r>
      </w:del>
    </w:p>
    <w:p w:rsidR="007E1280" w:rsidRPr="00E07610" w:rsidDel="00E07610" w:rsidRDefault="007E1280">
      <w:pPr>
        <w:spacing w:line="270" w:lineRule="exact"/>
        <w:rPr>
          <w:del w:id="1239" w:author="Thiago Ávila" w:date="2018-02-22T15:27:00Z"/>
          <w:color w:val="FF0000"/>
          <w:sz w:val="20"/>
          <w:szCs w:val="20"/>
          <w:rPrChange w:id="1240" w:author="Thiago Ávila" w:date="2018-02-22T15:28:00Z">
            <w:rPr>
              <w:del w:id="1241" w:author="Thiago Ávila" w:date="2018-02-22T15:27:00Z"/>
              <w:sz w:val="20"/>
              <w:szCs w:val="20"/>
            </w:rPr>
          </w:rPrChange>
        </w:rPr>
      </w:pPr>
    </w:p>
    <w:p w:rsidR="007E1280" w:rsidRPr="00E07610" w:rsidDel="00E07610" w:rsidRDefault="00D27A22">
      <w:pPr>
        <w:ind w:left="140"/>
        <w:rPr>
          <w:del w:id="1242" w:author="Thiago Ávila" w:date="2018-02-22T15:27:00Z"/>
          <w:color w:val="FF0000"/>
          <w:sz w:val="20"/>
          <w:szCs w:val="20"/>
          <w:rPrChange w:id="1243" w:author="Thiago Ávila" w:date="2018-02-22T15:28:00Z">
            <w:rPr>
              <w:del w:id="1244" w:author="Thiago Ávila" w:date="2018-02-22T15:27:00Z"/>
              <w:sz w:val="20"/>
              <w:szCs w:val="20"/>
            </w:rPr>
          </w:rPrChange>
        </w:rPr>
      </w:pPr>
      <w:del w:id="1245" w:author="Thiago Ávila" w:date="2018-02-22T15:27:00Z">
        <w:r w:rsidRPr="00E07610" w:rsidDel="00E07610">
          <w:rPr>
            <w:rFonts w:ascii="Calibri" w:eastAsia="Calibri" w:hAnsi="Calibri" w:cs="Calibri"/>
            <w:color w:val="FF0000"/>
            <w:rPrChange w:id="1246" w:author="Thiago Ávila" w:date="2018-02-22T15:28:00Z">
              <w:rPr>
                <w:rFonts w:ascii="Calibri" w:eastAsia="Calibri" w:hAnsi="Calibri" w:cs="Calibri"/>
              </w:rPr>
            </w:rPrChange>
          </w:rPr>
          <w:delText>IDENTIFICAÇÃO DOS INTEGRANTES DA EQUIPE:</w:delText>
        </w:r>
      </w:del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0"/>
        <w:gridCol w:w="1680"/>
        <w:gridCol w:w="3180"/>
        <w:gridCol w:w="2920"/>
      </w:tblGrid>
      <w:tr w:rsidR="007E1280" w:rsidRPr="00E07610" w:rsidDel="00E07610">
        <w:trPr>
          <w:trHeight w:val="258"/>
          <w:del w:id="1247" w:author="Thiago Ávila" w:date="2018-02-22T15:27:00Z"/>
        </w:trPr>
        <w:tc>
          <w:tcPr>
            <w:tcW w:w="30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D27A22">
            <w:pPr>
              <w:spacing w:line="258" w:lineRule="exact"/>
              <w:ind w:left="100"/>
              <w:rPr>
                <w:del w:id="1248" w:author="Thiago Ávila" w:date="2018-02-22T15:27:00Z"/>
                <w:color w:val="FF0000"/>
                <w:sz w:val="20"/>
                <w:szCs w:val="20"/>
                <w:rPrChange w:id="1249" w:author="Thiago Ávila" w:date="2018-02-22T15:28:00Z">
                  <w:rPr>
                    <w:del w:id="1250" w:author="Thiago Ávila" w:date="2018-02-22T15:27:00Z"/>
                    <w:sz w:val="20"/>
                    <w:szCs w:val="20"/>
                  </w:rPr>
                </w:rPrChange>
              </w:rPr>
            </w:pPr>
            <w:del w:id="1251" w:author="Thiago Ávila" w:date="2018-02-22T15:27:00Z">
              <w:r w:rsidRPr="00E07610" w:rsidDel="00E07610">
                <w:rPr>
                  <w:rFonts w:ascii="Calibri" w:eastAsia="Calibri" w:hAnsi="Calibri" w:cs="Calibri"/>
                  <w:color w:val="FF0000"/>
                  <w:rPrChange w:id="1252" w:author="Thiago Ávila" w:date="2018-02-22T15:28:00Z">
                    <w:rPr>
                      <w:rFonts w:ascii="Calibri" w:eastAsia="Calibri" w:hAnsi="Calibri" w:cs="Calibri"/>
                    </w:rPr>
                  </w:rPrChange>
                </w:rPr>
                <w:delText>Nome</w:delText>
              </w:r>
            </w:del>
          </w:p>
        </w:tc>
        <w:tc>
          <w:tcPr>
            <w:tcW w:w="16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D27A22">
            <w:pPr>
              <w:spacing w:line="258" w:lineRule="exact"/>
              <w:ind w:left="80"/>
              <w:rPr>
                <w:del w:id="1253" w:author="Thiago Ávila" w:date="2018-02-22T15:27:00Z"/>
                <w:color w:val="FF0000"/>
                <w:sz w:val="20"/>
                <w:szCs w:val="20"/>
                <w:rPrChange w:id="1254" w:author="Thiago Ávila" w:date="2018-02-22T15:28:00Z">
                  <w:rPr>
                    <w:del w:id="1255" w:author="Thiago Ávila" w:date="2018-02-22T15:27:00Z"/>
                    <w:sz w:val="20"/>
                    <w:szCs w:val="20"/>
                  </w:rPr>
                </w:rPrChange>
              </w:rPr>
            </w:pPr>
            <w:del w:id="1256" w:author="Thiago Ávila" w:date="2018-02-22T15:27:00Z">
              <w:r w:rsidRPr="00E07610" w:rsidDel="00E07610">
                <w:rPr>
                  <w:rFonts w:ascii="Calibri" w:eastAsia="Calibri" w:hAnsi="Calibri" w:cs="Calibri"/>
                  <w:color w:val="FF0000"/>
                  <w:rPrChange w:id="1257" w:author="Thiago Ávila" w:date="2018-02-22T15:28:00Z">
                    <w:rPr>
                      <w:rFonts w:ascii="Calibri" w:eastAsia="Calibri" w:hAnsi="Calibri" w:cs="Calibri"/>
                    </w:rPr>
                  </w:rPrChange>
                </w:rPr>
                <w:delText>Matrícula</w:delText>
              </w:r>
            </w:del>
          </w:p>
        </w:tc>
        <w:tc>
          <w:tcPr>
            <w:tcW w:w="3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D27A22">
            <w:pPr>
              <w:spacing w:line="258" w:lineRule="exact"/>
              <w:ind w:left="100"/>
              <w:rPr>
                <w:del w:id="1258" w:author="Thiago Ávila" w:date="2018-02-22T15:27:00Z"/>
                <w:color w:val="FF0000"/>
                <w:sz w:val="20"/>
                <w:szCs w:val="20"/>
                <w:rPrChange w:id="1259" w:author="Thiago Ávila" w:date="2018-02-22T15:28:00Z">
                  <w:rPr>
                    <w:del w:id="1260" w:author="Thiago Ávila" w:date="2018-02-22T15:27:00Z"/>
                    <w:sz w:val="20"/>
                    <w:szCs w:val="20"/>
                  </w:rPr>
                </w:rPrChange>
              </w:rPr>
            </w:pPr>
            <w:del w:id="1261" w:author="Thiago Ávila" w:date="2018-02-22T15:27:00Z">
              <w:r w:rsidRPr="00E07610" w:rsidDel="00E07610">
                <w:rPr>
                  <w:rFonts w:ascii="Calibri" w:eastAsia="Calibri" w:hAnsi="Calibri" w:cs="Calibri"/>
                  <w:color w:val="FF0000"/>
                  <w:rPrChange w:id="1262" w:author="Thiago Ávila" w:date="2018-02-22T15:28:00Z">
                    <w:rPr>
                      <w:rFonts w:ascii="Calibri" w:eastAsia="Calibri" w:hAnsi="Calibri" w:cs="Calibri"/>
                    </w:rPr>
                  </w:rPrChange>
                </w:rPr>
                <w:delText>Email</w:delText>
              </w:r>
            </w:del>
          </w:p>
        </w:tc>
        <w:tc>
          <w:tcPr>
            <w:tcW w:w="2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D27A22">
            <w:pPr>
              <w:spacing w:line="258" w:lineRule="exact"/>
              <w:ind w:left="100"/>
              <w:rPr>
                <w:del w:id="1263" w:author="Thiago Ávila" w:date="2018-02-22T15:27:00Z"/>
                <w:color w:val="FF0000"/>
                <w:sz w:val="20"/>
                <w:szCs w:val="20"/>
                <w:rPrChange w:id="1264" w:author="Thiago Ávila" w:date="2018-02-22T15:28:00Z">
                  <w:rPr>
                    <w:del w:id="1265" w:author="Thiago Ávila" w:date="2018-02-22T15:27:00Z"/>
                    <w:sz w:val="20"/>
                    <w:szCs w:val="20"/>
                  </w:rPr>
                </w:rPrChange>
              </w:rPr>
            </w:pPr>
            <w:del w:id="1266" w:author="Thiago Ávila" w:date="2018-02-22T15:27:00Z">
              <w:r w:rsidRPr="00E07610" w:rsidDel="00E07610">
                <w:rPr>
                  <w:rFonts w:ascii="Calibri" w:eastAsia="Calibri" w:hAnsi="Calibri" w:cs="Calibri"/>
                  <w:color w:val="FF0000"/>
                  <w:rPrChange w:id="1267" w:author="Thiago Ávila" w:date="2018-02-22T15:28:00Z">
                    <w:rPr>
                      <w:rFonts w:ascii="Calibri" w:eastAsia="Calibri" w:hAnsi="Calibri" w:cs="Calibri"/>
                    </w:rPr>
                  </w:rPrChange>
                </w:rPr>
                <w:delText>Assinatura</w:delText>
              </w:r>
            </w:del>
          </w:p>
        </w:tc>
      </w:tr>
      <w:tr w:rsidR="007E1280" w:rsidRPr="00E07610" w:rsidDel="00E07610">
        <w:trPr>
          <w:trHeight w:val="277"/>
          <w:del w:id="1268" w:author="Thiago Ávila" w:date="2018-02-22T15:27:00Z"/>
        </w:trPr>
        <w:tc>
          <w:tcPr>
            <w:tcW w:w="3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7E1280">
            <w:pPr>
              <w:rPr>
                <w:del w:id="1269" w:author="Thiago Ávila" w:date="2018-02-22T15:27:00Z"/>
                <w:color w:val="FF0000"/>
                <w:sz w:val="24"/>
                <w:szCs w:val="24"/>
                <w:rPrChange w:id="1270" w:author="Thiago Ávila" w:date="2018-02-22T15:28:00Z">
                  <w:rPr>
                    <w:del w:id="1271" w:author="Thiago Ávila" w:date="2018-02-22T15:27:00Z"/>
                    <w:sz w:val="24"/>
                    <w:szCs w:val="24"/>
                  </w:rPr>
                </w:rPrChange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7E1280">
            <w:pPr>
              <w:rPr>
                <w:del w:id="1272" w:author="Thiago Ávila" w:date="2018-02-22T15:27:00Z"/>
                <w:color w:val="FF0000"/>
                <w:sz w:val="24"/>
                <w:szCs w:val="24"/>
                <w:rPrChange w:id="1273" w:author="Thiago Ávila" w:date="2018-02-22T15:28:00Z">
                  <w:rPr>
                    <w:del w:id="1274" w:author="Thiago Ávila" w:date="2018-02-22T15:27:00Z"/>
                    <w:sz w:val="24"/>
                    <w:szCs w:val="24"/>
                  </w:rPr>
                </w:rPrChange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7E1280">
            <w:pPr>
              <w:rPr>
                <w:del w:id="1275" w:author="Thiago Ávila" w:date="2018-02-22T15:27:00Z"/>
                <w:color w:val="FF0000"/>
                <w:sz w:val="24"/>
                <w:szCs w:val="24"/>
                <w:rPrChange w:id="1276" w:author="Thiago Ávila" w:date="2018-02-22T15:28:00Z">
                  <w:rPr>
                    <w:del w:id="1277" w:author="Thiago Ávila" w:date="2018-02-22T15:27:00Z"/>
                    <w:sz w:val="24"/>
                    <w:szCs w:val="24"/>
                  </w:rPr>
                </w:rPrChange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7E1280">
            <w:pPr>
              <w:rPr>
                <w:del w:id="1278" w:author="Thiago Ávila" w:date="2018-02-22T15:27:00Z"/>
                <w:color w:val="FF0000"/>
                <w:sz w:val="24"/>
                <w:szCs w:val="24"/>
                <w:rPrChange w:id="1279" w:author="Thiago Ávila" w:date="2018-02-22T15:28:00Z">
                  <w:rPr>
                    <w:del w:id="1280" w:author="Thiago Ávila" w:date="2018-02-22T15:27:00Z"/>
                    <w:sz w:val="24"/>
                    <w:szCs w:val="24"/>
                  </w:rPr>
                </w:rPrChange>
              </w:rPr>
            </w:pPr>
          </w:p>
        </w:tc>
      </w:tr>
      <w:tr w:rsidR="007E1280" w:rsidRPr="00E07610" w:rsidDel="00E07610">
        <w:trPr>
          <w:trHeight w:val="250"/>
          <w:del w:id="1281" w:author="Thiago Ávila" w:date="2018-02-22T15:27:00Z"/>
        </w:trPr>
        <w:tc>
          <w:tcPr>
            <w:tcW w:w="3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D27A22">
            <w:pPr>
              <w:spacing w:line="250" w:lineRule="exact"/>
              <w:ind w:left="100"/>
              <w:rPr>
                <w:del w:id="1282" w:author="Thiago Ávila" w:date="2018-02-22T15:27:00Z"/>
                <w:color w:val="FF0000"/>
                <w:sz w:val="20"/>
                <w:szCs w:val="20"/>
                <w:rPrChange w:id="1283" w:author="Thiago Ávila" w:date="2018-02-22T15:28:00Z">
                  <w:rPr>
                    <w:del w:id="1284" w:author="Thiago Ávila" w:date="2018-02-22T15:27:00Z"/>
                    <w:sz w:val="20"/>
                    <w:szCs w:val="20"/>
                  </w:rPr>
                </w:rPrChange>
              </w:rPr>
            </w:pPr>
            <w:del w:id="1285" w:author="Thiago Ávila" w:date="2018-02-22T15:27:00Z">
              <w:r w:rsidRPr="00E07610" w:rsidDel="00E07610">
                <w:rPr>
                  <w:rFonts w:ascii="Calibri" w:eastAsia="Calibri" w:hAnsi="Calibri" w:cs="Calibri"/>
                  <w:color w:val="FF0000"/>
                  <w:rPrChange w:id="1286" w:author="Thiago Ávila" w:date="2018-02-22T15:28:00Z">
                    <w:rPr>
                      <w:rFonts w:ascii="Calibri" w:eastAsia="Calibri" w:hAnsi="Calibri" w:cs="Calibri"/>
                    </w:rPr>
                  </w:rPrChange>
                </w:rPr>
                <w:delText>Eduardo Calheiros Barbosa</w:delText>
              </w:r>
            </w:del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7E1280" w:rsidRPr="00E07610" w:rsidDel="00E07610" w:rsidRDefault="00D27A22">
            <w:pPr>
              <w:spacing w:line="250" w:lineRule="exact"/>
              <w:ind w:left="80"/>
              <w:rPr>
                <w:del w:id="1287" w:author="Thiago Ávila" w:date="2018-02-22T15:27:00Z"/>
                <w:color w:val="FF0000"/>
                <w:sz w:val="20"/>
                <w:szCs w:val="20"/>
                <w:rPrChange w:id="1288" w:author="Thiago Ávila" w:date="2018-02-22T15:28:00Z">
                  <w:rPr>
                    <w:del w:id="1289" w:author="Thiago Ávila" w:date="2018-02-22T15:27:00Z"/>
                    <w:sz w:val="20"/>
                    <w:szCs w:val="20"/>
                  </w:rPr>
                </w:rPrChange>
              </w:rPr>
            </w:pPr>
            <w:del w:id="1290" w:author="Thiago Ávila" w:date="2018-02-22T15:27:00Z">
              <w:r w:rsidRPr="00E07610" w:rsidDel="00E07610">
                <w:rPr>
                  <w:rFonts w:ascii="Calibri" w:eastAsia="Calibri" w:hAnsi="Calibri" w:cs="Calibri"/>
                  <w:color w:val="FF0000"/>
                  <w:rPrChange w:id="1291" w:author="Thiago Ávila" w:date="2018-02-22T15:28:00Z">
                    <w:rPr>
                      <w:rFonts w:ascii="Calibri" w:eastAsia="Calibri" w:hAnsi="Calibri" w:cs="Calibri"/>
                    </w:rPr>
                  </w:rPrChange>
                </w:rPr>
                <w:delText>81928-0</w:delText>
              </w:r>
            </w:del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7E1280" w:rsidRPr="00E07610" w:rsidDel="00E07610" w:rsidRDefault="00D27A22">
            <w:pPr>
              <w:spacing w:line="250" w:lineRule="exact"/>
              <w:ind w:left="100"/>
              <w:rPr>
                <w:del w:id="1292" w:author="Thiago Ávila" w:date="2018-02-22T15:27:00Z"/>
                <w:color w:val="FF0000"/>
                <w:sz w:val="20"/>
                <w:szCs w:val="20"/>
                <w:rPrChange w:id="1293" w:author="Thiago Ávila" w:date="2018-02-22T15:28:00Z">
                  <w:rPr>
                    <w:del w:id="1294" w:author="Thiago Ávila" w:date="2018-02-22T15:27:00Z"/>
                    <w:sz w:val="20"/>
                    <w:szCs w:val="20"/>
                  </w:rPr>
                </w:rPrChange>
              </w:rPr>
            </w:pPr>
            <w:del w:id="1295" w:author="Thiago Ávila" w:date="2018-02-22T15:27:00Z">
              <w:r w:rsidRPr="00E07610" w:rsidDel="00E07610">
                <w:rPr>
                  <w:rFonts w:ascii="Calibri" w:eastAsia="Calibri" w:hAnsi="Calibri" w:cs="Calibri"/>
                  <w:color w:val="FF0000"/>
                  <w:rPrChange w:id="1296" w:author="Thiago Ávila" w:date="2018-02-22T15:28:00Z">
                    <w:rPr>
                      <w:rFonts w:ascii="Calibri" w:eastAsia="Calibri" w:hAnsi="Calibri" w:cs="Calibri"/>
                    </w:rPr>
                  </w:rPrChange>
                </w:rPr>
                <w:delText>eduardobarbosa@sefaz.al.gov.br</w:delText>
              </w:r>
            </w:del>
          </w:p>
        </w:tc>
        <w:tc>
          <w:tcPr>
            <w:tcW w:w="2920" w:type="dxa"/>
            <w:tcBorders>
              <w:right w:val="single" w:sz="8" w:space="0" w:color="auto"/>
            </w:tcBorders>
            <w:vAlign w:val="bottom"/>
          </w:tcPr>
          <w:p w:rsidR="007E1280" w:rsidRPr="00E07610" w:rsidDel="00E07610" w:rsidRDefault="007E1280">
            <w:pPr>
              <w:rPr>
                <w:del w:id="1297" w:author="Thiago Ávila" w:date="2018-02-22T15:27:00Z"/>
                <w:color w:val="FF0000"/>
                <w:sz w:val="21"/>
                <w:szCs w:val="21"/>
                <w:rPrChange w:id="1298" w:author="Thiago Ávila" w:date="2018-02-22T15:28:00Z">
                  <w:rPr>
                    <w:del w:id="1299" w:author="Thiago Ávila" w:date="2018-02-22T15:27:00Z"/>
                    <w:sz w:val="21"/>
                    <w:szCs w:val="21"/>
                  </w:rPr>
                </w:rPrChange>
              </w:rPr>
            </w:pPr>
          </w:p>
        </w:tc>
      </w:tr>
      <w:tr w:rsidR="007E1280" w:rsidRPr="00E07610" w:rsidDel="00E07610">
        <w:trPr>
          <w:trHeight w:val="277"/>
          <w:del w:id="1300" w:author="Thiago Ávila" w:date="2018-02-22T15:27:00Z"/>
        </w:trPr>
        <w:tc>
          <w:tcPr>
            <w:tcW w:w="3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7E1280">
            <w:pPr>
              <w:rPr>
                <w:del w:id="1301" w:author="Thiago Ávila" w:date="2018-02-22T15:27:00Z"/>
                <w:color w:val="FF0000"/>
                <w:sz w:val="24"/>
                <w:szCs w:val="24"/>
                <w:rPrChange w:id="1302" w:author="Thiago Ávila" w:date="2018-02-22T15:28:00Z">
                  <w:rPr>
                    <w:del w:id="1303" w:author="Thiago Ávila" w:date="2018-02-22T15:27:00Z"/>
                    <w:sz w:val="24"/>
                    <w:szCs w:val="24"/>
                  </w:rPr>
                </w:rPrChange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7E1280">
            <w:pPr>
              <w:rPr>
                <w:del w:id="1304" w:author="Thiago Ávila" w:date="2018-02-22T15:27:00Z"/>
                <w:color w:val="FF0000"/>
                <w:sz w:val="24"/>
                <w:szCs w:val="24"/>
                <w:rPrChange w:id="1305" w:author="Thiago Ávila" w:date="2018-02-22T15:28:00Z">
                  <w:rPr>
                    <w:del w:id="1306" w:author="Thiago Ávila" w:date="2018-02-22T15:27:00Z"/>
                    <w:sz w:val="24"/>
                    <w:szCs w:val="24"/>
                  </w:rPr>
                </w:rPrChange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7E1280">
            <w:pPr>
              <w:rPr>
                <w:del w:id="1307" w:author="Thiago Ávila" w:date="2018-02-22T15:27:00Z"/>
                <w:color w:val="FF0000"/>
                <w:sz w:val="24"/>
                <w:szCs w:val="24"/>
                <w:rPrChange w:id="1308" w:author="Thiago Ávila" w:date="2018-02-22T15:28:00Z">
                  <w:rPr>
                    <w:del w:id="1309" w:author="Thiago Ávila" w:date="2018-02-22T15:27:00Z"/>
                    <w:sz w:val="24"/>
                    <w:szCs w:val="24"/>
                  </w:rPr>
                </w:rPrChange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7E1280">
            <w:pPr>
              <w:rPr>
                <w:del w:id="1310" w:author="Thiago Ávila" w:date="2018-02-22T15:27:00Z"/>
                <w:color w:val="FF0000"/>
                <w:sz w:val="24"/>
                <w:szCs w:val="24"/>
                <w:rPrChange w:id="1311" w:author="Thiago Ávila" w:date="2018-02-22T15:28:00Z">
                  <w:rPr>
                    <w:del w:id="1312" w:author="Thiago Ávila" w:date="2018-02-22T15:27:00Z"/>
                    <w:sz w:val="24"/>
                    <w:szCs w:val="24"/>
                  </w:rPr>
                </w:rPrChange>
              </w:rPr>
            </w:pPr>
          </w:p>
        </w:tc>
      </w:tr>
      <w:tr w:rsidR="007E1280" w:rsidRPr="00E07610" w:rsidDel="00E07610">
        <w:trPr>
          <w:trHeight w:val="250"/>
          <w:del w:id="1313" w:author="Thiago Ávila" w:date="2018-02-22T15:27:00Z"/>
        </w:trPr>
        <w:tc>
          <w:tcPr>
            <w:tcW w:w="3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D27A22">
            <w:pPr>
              <w:spacing w:line="250" w:lineRule="exact"/>
              <w:ind w:left="100"/>
              <w:rPr>
                <w:del w:id="1314" w:author="Thiago Ávila" w:date="2018-02-22T15:27:00Z"/>
                <w:color w:val="FF0000"/>
                <w:sz w:val="20"/>
                <w:szCs w:val="20"/>
                <w:rPrChange w:id="1315" w:author="Thiago Ávila" w:date="2018-02-22T15:28:00Z">
                  <w:rPr>
                    <w:del w:id="1316" w:author="Thiago Ávila" w:date="2018-02-22T15:27:00Z"/>
                    <w:sz w:val="20"/>
                    <w:szCs w:val="20"/>
                  </w:rPr>
                </w:rPrChange>
              </w:rPr>
            </w:pPr>
            <w:del w:id="1317" w:author="Thiago Ávila" w:date="2018-02-22T15:27:00Z">
              <w:r w:rsidRPr="00E07610" w:rsidDel="00E07610">
                <w:rPr>
                  <w:rFonts w:ascii="Calibri" w:eastAsia="Calibri" w:hAnsi="Calibri" w:cs="Calibri"/>
                  <w:color w:val="FF0000"/>
                  <w:rPrChange w:id="1318" w:author="Thiago Ávila" w:date="2018-02-22T15:28:00Z">
                    <w:rPr>
                      <w:rFonts w:ascii="Calibri" w:eastAsia="Calibri" w:hAnsi="Calibri" w:cs="Calibri"/>
                    </w:rPr>
                  </w:rPrChange>
                </w:rPr>
                <w:delText>Artur Rogério Ferreira da Mata</w:delText>
              </w:r>
            </w:del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7E1280" w:rsidRPr="00E07610" w:rsidDel="00E07610" w:rsidRDefault="00D27A22">
            <w:pPr>
              <w:spacing w:line="250" w:lineRule="exact"/>
              <w:ind w:left="80"/>
              <w:rPr>
                <w:del w:id="1319" w:author="Thiago Ávila" w:date="2018-02-22T15:27:00Z"/>
                <w:color w:val="FF0000"/>
                <w:sz w:val="20"/>
                <w:szCs w:val="20"/>
                <w:rPrChange w:id="1320" w:author="Thiago Ávila" w:date="2018-02-22T15:28:00Z">
                  <w:rPr>
                    <w:del w:id="1321" w:author="Thiago Ávila" w:date="2018-02-22T15:27:00Z"/>
                    <w:sz w:val="20"/>
                    <w:szCs w:val="20"/>
                  </w:rPr>
                </w:rPrChange>
              </w:rPr>
            </w:pPr>
            <w:del w:id="1322" w:author="Thiago Ávila" w:date="2018-02-22T15:27:00Z">
              <w:r w:rsidRPr="00E07610" w:rsidDel="00E07610">
                <w:rPr>
                  <w:rFonts w:ascii="Calibri" w:eastAsia="Calibri" w:hAnsi="Calibri" w:cs="Calibri"/>
                  <w:color w:val="FF0000"/>
                  <w:rPrChange w:id="1323" w:author="Thiago Ávila" w:date="2018-02-22T15:28:00Z">
                    <w:rPr>
                      <w:rFonts w:ascii="Calibri" w:eastAsia="Calibri" w:hAnsi="Calibri" w:cs="Calibri"/>
                    </w:rPr>
                  </w:rPrChange>
                </w:rPr>
                <w:delText>81843-7</w:delText>
              </w:r>
            </w:del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7E1280" w:rsidRPr="00E07610" w:rsidDel="00E07610" w:rsidRDefault="00D27A22">
            <w:pPr>
              <w:spacing w:line="250" w:lineRule="exact"/>
              <w:ind w:left="100"/>
              <w:rPr>
                <w:del w:id="1324" w:author="Thiago Ávila" w:date="2018-02-22T15:27:00Z"/>
                <w:color w:val="FF0000"/>
                <w:sz w:val="20"/>
                <w:szCs w:val="20"/>
                <w:rPrChange w:id="1325" w:author="Thiago Ávila" w:date="2018-02-22T15:28:00Z">
                  <w:rPr>
                    <w:del w:id="1326" w:author="Thiago Ávila" w:date="2018-02-22T15:27:00Z"/>
                    <w:sz w:val="20"/>
                    <w:szCs w:val="20"/>
                  </w:rPr>
                </w:rPrChange>
              </w:rPr>
            </w:pPr>
            <w:del w:id="1327" w:author="Thiago Ávila" w:date="2018-02-22T15:27:00Z">
              <w:r w:rsidRPr="00E07610" w:rsidDel="00E07610">
                <w:rPr>
                  <w:rFonts w:ascii="Calibri" w:eastAsia="Calibri" w:hAnsi="Calibri" w:cs="Calibri"/>
                  <w:color w:val="FF0000"/>
                  <w:rPrChange w:id="1328" w:author="Thiago Ávila" w:date="2018-02-22T15:28:00Z">
                    <w:rPr>
                      <w:rFonts w:ascii="Calibri" w:eastAsia="Calibri" w:hAnsi="Calibri" w:cs="Calibri"/>
                    </w:rPr>
                  </w:rPrChange>
                </w:rPr>
                <w:delText>arturferreira@sefaz.al.gov.br</w:delText>
              </w:r>
            </w:del>
          </w:p>
        </w:tc>
        <w:tc>
          <w:tcPr>
            <w:tcW w:w="2920" w:type="dxa"/>
            <w:tcBorders>
              <w:right w:val="single" w:sz="8" w:space="0" w:color="auto"/>
            </w:tcBorders>
            <w:vAlign w:val="bottom"/>
          </w:tcPr>
          <w:p w:rsidR="007E1280" w:rsidRPr="00E07610" w:rsidDel="00E07610" w:rsidRDefault="007E1280">
            <w:pPr>
              <w:rPr>
                <w:del w:id="1329" w:author="Thiago Ávila" w:date="2018-02-22T15:27:00Z"/>
                <w:color w:val="FF0000"/>
                <w:sz w:val="21"/>
                <w:szCs w:val="21"/>
                <w:rPrChange w:id="1330" w:author="Thiago Ávila" w:date="2018-02-22T15:28:00Z">
                  <w:rPr>
                    <w:del w:id="1331" w:author="Thiago Ávila" w:date="2018-02-22T15:27:00Z"/>
                    <w:sz w:val="21"/>
                    <w:szCs w:val="21"/>
                  </w:rPr>
                </w:rPrChange>
              </w:rPr>
            </w:pPr>
          </w:p>
        </w:tc>
      </w:tr>
      <w:tr w:rsidR="007E1280" w:rsidRPr="00E07610" w:rsidDel="00E07610">
        <w:trPr>
          <w:trHeight w:val="277"/>
          <w:del w:id="1332" w:author="Thiago Ávila" w:date="2018-02-22T15:27:00Z"/>
        </w:trPr>
        <w:tc>
          <w:tcPr>
            <w:tcW w:w="3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7E1280">
            <w:pPr>
              <w:rPr>
                <w:del w:id="1333" w:author="Thiago Ávila" w:date="2018-02-22T15:27:00Z"/>
                <w:color w:val="FF0000"/>
                <w:sz w:val="24"/>
                <w:szCs w:val="24"/>
                <w:rPrChange w:id="1334" w:author="Thiago Ávila" w:date="2018-02-22T15:28:00Z">
                  <w:rPr>
                    <w:del w:id="1335" w:author="Thiago Ávila" w:date="2018-02-22T15:27:00Z"/>
                    <w:sz w:val="24"/>
                    <w:szCs w:val="24"/>
                  </w:rPr>
                </w:rPrChange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7E1280">
            <w:pPr>
              <w:rPr>
                <w:del w:id="1336" w:author="Thiago Ávila" w:date="2018-02-22T15:27:00Z"/>
                <w:color w:val="FF0000"/>
                <w:sz w:val="24"/>
                <w:szCs w:val="24"/>
                <w:rPrChange w:id="1337" w:author="Thiago Ávila" w:date="2018-02-22T15:28:00Z">
                  <w:rPr>
                    <w:del w:id="1338" w:author="Thiago Ávila" w:date="2018-02-22T15:27:00Z"/>
                    <w:sz w:val="24"/>
                    <w:szCs w:val="24"/>
                  </w:rPr>
                </w:rPrChange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7E1280">
            <w:pPr>
              <w:rPr>
                <w:del w:id="1339" w:author="Thiago Ávila" w:date="2018-02-22T15:27:00Z"/>
                <w:color w:val="FF0000"/>
                <w:sz w:val="24"/>
                <w:szCs w:val="24"/>
                <w:rPrChange w:id="1340" w:author="Thiago Ávila" w:date="2018-02-22T15:28:00Z">
                  <w:rPr>
                    <w:del w:id="1341" w:author="Thiago Ávila" w:date="2018-02-22T15:27:00Z"/>
                    <w:sz w:val="24"/>
                    <w:szCs w:val="24"/>
                  </w:rPr>
                </w:rPrChange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7E1280">
            <w:pPr>
              <w:rPr>
                <w:del w:id="1342" w:author="Thiago Ávila" w:date="2018-02-22T15:27:00Z"/>
                <w:color w:val="FF0000"/>
                <w:sz w:val="24"/>
                <w:szCs w:val="24"/>
                <w:rPrChange w:id="1343" w:author="Thiago Ávila" w:date="2018-02-22T15:28:00Z">
                  <w:rPr>
                    <w:del w:id="1344" w:author="Thiago Ávila" w:date="2018-02-22T15:27:00Z"/>
                    <w:sz w:val="24"/>
                    <w:szCs w:val="24"/>
                  </w:rPr>
                </w:rPrChange>
              </w:rPr>
            </w:pPr>
          </w:p>
        </w:tc>
      </w:tr>
      <w:tr w:rsidR="007E1280" w:rsidRPr="00E07610" w:rsidDel="00E07610">
        <w:trPr>
          <w:trHeight w:val="250"/>
          <w:del w:id="1345" w:author="Thiago Ávila" w:date="2018-02-22T15:27:00Z"/>
        </w:trPr>
        <w:tc>
          <w:tcPr>
            <w:tcW w:w="3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D27A22">
            <w:pPr>
              <w:spacing w:line="250" w:lineRule="exact"/>
              <w:ind w:left="100"/>
              <w:rPr>
                <w:del w:id="1346" w:author="Thiago Ávila" w:date="2018-02-22T15:27:00Z"/>
                <w:color w:val="FF0000"/>
                <w:sz w:val="20"/>
                <w:szCs w:val="20"/>
                <w:rPrChange w:id="1347" w:author="Thiago Ávila" w:date="2018-02-22T15:28:00Z">
                  <w:rPr>
                    <w:del w:id="1348" w:author="Thiago Ávila" w:date="2018-02-22T15:27:00Z"/>
                    <w:sz w:val="20"/>
                    <w:szCs w:val="20"/>
                  </w:rPr>
                </w:rPrChange>
              </w:rPr>
            </w:pPr>
            <w:del w:id="1349" w:author="Thiago Ávila" w:date="2018-02-22T15:27:00Z">
              <w:r w:rsidRPr="00E07610" w:rsidDel="00E07610">
                <w:rPr>
                  <w:rFonts w:ascii="Calibri" w:eastAsia="Calibri" w:hAnsi="Calibri" w:cs="Calibri"/>
                  <w:color w:val="FF0000"/>
                  <w:rPrChange w:id="1350" w:author="Thiago Ávila" w:date="2018-02-22T15:28:00Z">
                    <w:rPr>
                      <w:rFonts w:ascii="Calibri" w:eastAsia="Calibri" w:hAnsi="Calibri" w:cs="Calibri"/>
                    </w:rPr>
                  </w:rPrChange>
                </w:rPr>
                <w:delText>Aroldo Rocha Ferreira Lima</w:delText>
              </w:r>
            </w:del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7E1280" w:rsidRPr="00E07610" w:rsidDel="00E07610" w:rsidRDefault="00D27A22">
            <w:pPr>
              <w:spacing w:line="250" w:lineRule="exact"/>
              <w:ind w:left="80"/>
              <w:rPr>
                <w:del w:id="1351" w:author="Thiago Ávila" w:date="2018-02-22T15:27:00Z"/>
                <w:color w:val="FF0000"/>
                <w:sz w:val="20"/>
                <w:szCs w:val="20"/>
                <w:rPrChange w:id="1352" w:author="Thiago Ávila" w:date="2018-02-22T15:28:00Z">
                  <w:rPr>
                    <w:del w:id="1353" w:author="Thiago Ávila" w:date="2018-02-22T15:27:00Z"/>
                    <w:sz w:val="20"/>
                    <w:szCs w:val="20"/>
                  </w:rPr>
                </w:rPrChange>
              </w:rPr>
            </w:pPr>
            <w:del w:id="1354" w:author="Thiago Ávila" w:date="2018-02-22T15:27:00Z">
              <w:r w:rsidRPr="00E07610" w:rsidDel="00E07610">
                <w:rPr>
                  <w:rFonts w:ascii="Calibri" w:eastAsia="Calibri" w:hAnsi="Calibri" w:cs="Calibri"/>
                  <w:color w:val="FF0000"/>
                  <w:rPrChange w:id="1355" w:author="Thiago Ávila" w:date="2018-02-22T15:28:00Z">
                    <w:rPr>
                      <w:rFonts w:ascii="Calibri" w:eastAsia="Calibri" w:hAnsi="Calibri" w:cs="Calibri"/>
                    </w:rPr>
                  </w:rPrChange>
                </w:rPr>
                <w:delText>81920-4</w:delText>
              </w:r>
            </w:del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7E1280" w:rsidRPr="00E07610" w:rsidDel="00E07610" w:rsidRDefault="00D27A22">
            <w:pPr>
              <w:spacing w:line="250" w:lineRule="exact"/>
              <w:ind w:left="100"/>
              <w:rPr>
                <w:del w:id="1356" w:author="Thiago Ávila" w:date="2018-02-22T15:27:00Z"/>
                <w:color w:val="FF0000"/>
                <w:sz w:val="20"/>
                <w:szCs w:val="20"/>
                <w:lang w:val="en-US"/>
                <w:rPrChange w:id="1357" w:author="Thiago Ávila" w:date="2018-02-22T15:28:00Z">
                  <w:rPr>
                    <w:del w:id="1358" w:author="Thiago Ávila" w:date="2018-02-22T15:27:00Z"/>
                    <w:sz w:val="20"/>
                    <w:szCs w:val="20"/>
                    <w:lang w:val="en-US"/>
                  </w:rPr>
                </w:rPrChange>
              </w:rPr>
            </w:pPr>
            <w:del w:id="1359" w:author="Thiago Ávila" w:date="2018-02-22T15:27:00Z">
              <w:r w:rsidRPr="00E07610" w:rsidDel="00E07610">
                <w:rPr>
                  <w:rFonts w:ascii="Calibri" w:eastAsia="Calibri" w:hAnsi="Calibri" w:cs="Calibri"/>
                  <w:color w:val="FF0000"/>
                  <w:lang w:val="en-US"/>
                  <w:rPrChange w:id="1360" w:author="Thiago Ávila" w:date="2018-02-22T15:28:00Z">
                    <w:rPr>
                      <w:rFonts w:ascii="Calibri" w:eastAsia="Calibri" w:hAnsi="Calibri" w:cs="Calibri"/>
                      <w:lang w:val="en-US"/>
                    </w:rPr>
                  </w:rPrChange>
                </w:rPr>
                <w:delText>aroldolima @sefaz.al.gov.br</w:delText>
              </w:r>
            </w:del>
          </w:p>
        </w:tc>
        <w:tc>
          <w:tcPr>
            <w:tcW w:w="2920" w:type="dxa"/>
            <w:tcBorders>
              <w:right w:val="single" w:sz="8" w:space="0" w:color="auto"/>
            </w:tcBorders>
            <w:vAlign w:val="bottom"/>
          </w:tcPr>
          <w:p w:rsidR="007E1280" w:rsidRPr="00E07610" w:rsidDel="00E07610" w:rsidRDefault="007E1280">
            <w:pPr>
              <w:rPr>
                <w:del w:id="1361" w:author="Thiago Ávila" w:date="2018-02-22T15:27:00Z"/>
                <w:color w:val="FF0000"/>
                <w:sz w:val="21"/>
                <w:szCs w:val="21"/>
                <w:lang w:val="en-US"/>
                <w:rPrChange w:id="1362" w:author="Thiago Ávila" w:date="2018-02-22T15:28:00Z">
                  <w:rPr>
                    <w:del w:id="1363" w:author="Thiago Ávila" w:date="2018-02-22T15:27:00Z"/>
                    <w:sz w:val="21"/>
                    <w:szCs w:val="21"/>
                    <w:lang w:val="en-US"/>
                  </w:rPr>
                </w:rPrChange>
              </w:rPr>
            </w:pPr>
          </w:p>
        </w:tc>
      </w:tr>
      <w:tr w:rsidR="007E1280" w:rsidRPr="00E07610" w:rsidDel="00E07610">
        <w:trPr>
          <w:trHeight w:val="277"/>
          <w:del w:id="1364" w:author="Thiago Ávila" w:date="2018-02-22T15:27:00Z"/>
        </w:trPr>
        <w:tc>
          <w:tcPr>
            <w:tcW w:w="3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7E1280">
            <w:pPr>
              <w:rPr>
                <w:del w:id="1365" w:author="Thiago Ávila" w:date="2018-02-22T15:27:00Z"/>
                <w:color w:val="FF0000"/>
                <w:sz w:val="24"/>
                <w:szCs w:val="24"/>
                <w:lang w:val="en-US"/>
                <w:rPrChange w:id="1366" w:author="Thiago Ávila" w:date="2018-02-22T15:28:00Z">
                  <w:rPr>
                    <w:del w:id="1367" w:author="Thiago Ávila" w:date="2018-02-22T15:27:00Z"/>
                    <w:sz w:val="24"/>
                    <w:szCs w:val="24"/>
                    <w:lang w:val="en-US"/>
                  </w:rPr>
                </w:rPrChange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7E1280">
            <w:pPr>
              <w:rPr>
                <w:del w:id="1368" w:author="Thiago Ávila" w:date="2018-02-22T15:27:00Z"/>
                <w:color w:val="FF0000"/>
                <w:sz w:val="24"/>
                <w:szCs w:val="24"/>
                <w:lang w:val="en-US"/>
                <w:rPrChange w:id="1369" w:author="Thiago Ávila" w:date="2018-02-22T15:28:00Z">
                  <w:rPr>
                    <w:del w:id="1370" w:author="Thiago Ávila" w:date="2018-02-22T15:27:00Z"/>
                    <w:sz w:val="24"/>
                    <w:szCs w:val="24"/>
                    <w:lang w:val="en-US"/>
                  </w:rPr>
                </w:rPrChange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7E1280">
            <w:pPr>
              <w:rPr>
                <w:del w:id="1371" w:author="Thiago Ávila" w:date="2018-02-22T15:27:00Z"/>
                <w:color w:val="FF0000"/>
                <w:sz w:val="24"/>
                <w:szCs w:val="24"/>
                <w:lang w:val="en-US"/>
                <w:rPrChange w:id="1372" w:author="Thiago Ávila" w:date="2018-02-22T15:28:00Z">
                  <w:rPr>
                    <w:del w:id="1373" w:author="Thiago Ávila" w:date="2018-02-22T15:27:00Z"/>
                    <w:sz w:val="24"/>
                    <w:szCs w:val="24"/>
                    <w:lang w:val="en-US"/>
                  </w:rPr>
                </w:rPrChange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7E1280">
            <w:pPr>
              <w:rPr>
                <w:del w:id="1374" w:author="Thiago Ávila" w:date="2018-02-22T15:27:00Z"/>
                <w:color w:val="FF0000"/>
                <w:sz w:val="24"/>
                <w:szCs w:val="24"/>
                <w:lang w:val="en-US"/>
                <w:rPrChange w:id="1375" w:author="Thiago Ávila" w:date="2018-02-22T15:28:00Z">
                  <w:rPr>
                    <w:del w:id="1376" w:author="Thiago Ávila" w:date="2018-02-22T15:27:00Z"/>
                    <w:sz w:val="24"/>
                    <w:szCs w:val="24"/>
                    <w:lang w:val="en-US"/>
                  </w:rPr>
                </w:rPrChange>
              </w:rPr>
            </w:pPr>
          </w:p>
        </w:tc>
      </w:tr>
      <w:tr w:rsidR="007E1280" w:rsidRPr="00E07610" w:rsidDel="00E07610">
        <w:trPr>
          <w:trHeight w:val="250"/>
          <w:del w:id="1377" w:author="Thiago Ávila" w:date="2018-02-22T15:27:00Z"/>
        </w:trPr>
        <w:tc>
          <w:tcPr>
            <w:tcW w:w="3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D27A22">
            <w:pPr>
              <w:spacing w:line="250" w:lineRule="exact"/>
              <w:ind w:left="100"/>
              <w:rPr>
                <w:del w:id="1378" w:author="Thiago Ávila" w:date="2018-02-22T15:27:00Z"/>
                <w:color w:val="FF0000"/>
                <w:sz w:val="20"/>
                <w:szCs w:val="20"/>
                <w:rPrChange w:id="1379" w:author="Thiago Ávila" w:date="2018-02-22T15:28:00Z">
                  <w:rPr>
                    <w:del w:id="1380" w:author="Thiago Ávila" w:date="2018-02-22T15:27:00Z"/>
                    <w:sz w:val="20"/>
                    <w:szCs w:val="20"/>
                  </w:rPr>
                </w:rPrChange>
              </w:rPr>
            </w:pPr>
            <w:del w:id="1381" w:author="Thiago Ávila" w:date="2018-02-22T15:27:00Z">
              <w:r w:rsidRPr="00E07610" w:rsidDel="00E07610">
                <w:rPr>
                  <w:rFonts w:ascii="Calibri" w:eastAsia="Calibri" w:hAnsi="Calibri" w:cs="Calibri"/>
                  <w:color w:val="FF0000"/>
                  <w:rPrChange w:id="1382" w:author="Thiago Ávila" w:date="2018-02-22T15:28:00Z">
                    <w:rPr>
                      <w:rFonts w:ascii="Calibri" w:eastAsia="Calibri" w:hAnsi="Calibri" w:cs="Calibri"/>
                    </w:rPr>
                  </w:rPrChange>
                </w:rPr>
                <w:delText>Alisson Cordeiro Nobrega</w:delText>
              </w:r>
            </w:del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7E1280" w:rsidRPr="00E07610" w:rsidDel="00E07610" w:rsidRDefault="00D27A22">
            <w:pPr>
              <w:spacing w:line="250" w:lineRule="exact"/>
              <w:ind w:left="80"/>
              <w:rPr>
                <w:del w:id="1383" w:author="Thiago Ávila" w:date="2018-02-22T15:27:00Z"/>
                <w:color w:val="FF0000"/>
                <w:sz w:val="20"/>
                <w:szCs w:val="20"/>
                <w:rPrChange w:id="1384" w:author="Thiago Ávila" w:date="2018-02-22T15:28:00Z">
                  <w:rPr>
                    <w:del w:id="1385" w:author="Thiago Ávila" w:date="2018-02-22T15:27:00Z"/>
                    <w:sz w:val="20"/>
                    <w:szCs w:val="20"/>
                  </w:rPr>
                </w:rPrChange>
              </w:rPr>
            </w:pPr>
            <w:del w:id="1386" w:author="Thiago Ávila" w:date="2018-02-22T15:27:00Z">
              <w:r w:rsidRPr="00E07610" w:rsidDel="00E07610">
                <w:rPr>
                  <w:rFonts w:ascii="Calibri" w:eastAsia="Calibri" w:hAnsi="Calibri" w:cs="Calibri"/>
                  <w:color w:val="FF0000"/>
                  <w:rPrChange w:id="1387" w:author="Thiago Ávila" w:date="2018-02-22T15:28:00Z">
                    <w:rPr>
                      <w:rFonts w:ascii="Calibri" w:eastAsia="Calibri" w:hAnsi="Calibri" w:cs="Calibri"/>
                    </w:rPr>
                  </w:rPrChange>
                </w:rPr>
                <w:delText>81926-3</w:delText>
              </w:r>
            </w:del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7E1280" w:rsidRPr="00E07610" w:rsidDel="00E07610" w:rsidRDefault="00D27A22">
            <w:pPr>
              <w:spacing w:line="250" w:lineRule="exact"/>
              <w:ind w:left="100"/>
              <w:rPr>
                <w:del w:id="1388" w:author="Thiago Ávila" w:date="2018-02-22T15:27:00Z"/>
                <w:color w:val="FF0000"/>
                <w:sz w:val="20"/>
                <w:szCs w:val="20"/>
                <w:rPrChange w:id="1389" w:author="Thiago Ávila" w:date="2018-02-22T15:28:00Z">
                  <w:rPr>
                    <w:del w:id="1390" w:author="Thiago Ávila" w:date="2018-02-22T15:27:00Z"/>
                    <w:sz w:val="20"/>
                    <w:szCs w:val="20"/>
                  </w:rPr>
                </w:rPrChange>
              </w:rPr>
            </w:pPr>
            <w:del w:id="1391" w:author="Thiago Ávila" w:date="2018-02-22T15:27:00Z">
              <w:r w:rsidRPr="00E07610" w:rsidDel="00E07610">
                <w:rPr>
                  <w:rFonts w:ascii="Calibri" w:eastAsia="Calibri" w:hAnsi="Calibri" w:cs="Calibri"/>
                  <w:color w:val="FF0000"/>
                  <w:rPrChange w:id="1392" w:author="Thiago Ávila" w:date="2018-02-22T15:28:00Z">
                    <w:rPr>
                      <w:rFonts w:ascii="Calibri" w:eastAsia="Calibri" w:hAnsi="Calibri" w:cs="Calibri"/>
                    </w:rPr>
                  </w:rPrChange>
                </w:rPr>
                <w:delText>alisson@sefaz.al.gov.br</w:delText>
              </w:r>
            </w:del>
          </w:p>
        </w:tc>
        <w:tc>
          <w:tcPr>
            <w:tcW w:w="2920" w:type="dxa"/>
            <w:tcBorders>
              <w:right w:val="single" w:sz="8" w:space="0" w:color="auto"/>
            </w:tcBorders>
            <w:vAlign w:val="bottom"/>
          </w:tcPr>
          <w:p w:rsidR="007E1280" w:rsidRPr="00E07610" w:rsidDel="00E07610" w:rsidRDefault="007E1280">
            <w:pPr>
              <w:rPr>
                <w:del w:id="1393" w:author="Thiago Ávila" w:date="2018-02-22T15:27:00Z"/>
                <w:color w:val="FF0000"/>
                <w:sz w:val="21"/>
                <w:szCs w:val="21"/>
                <w:rPrChange w:id="1394" w:author="Thiago Ávila" w:date="2018-02-22T15:28:00Z">
                  <w:rPr>
                    <w:del w:id="1395" w:author="Thiago Ávila" w:date="2018-02-22T15:27:00Z"/>
                    <w:sz w:val="21"/>
                    <w:szCs w:val="21"/>
                  </w:rPr>
                </w:rPrChange>
              </w:rPr>
            </w:pPr>
          </w:p>
        </w:tc>
      </w:tr>
      <w:tr w:rsidR="007E1280" w:rsidRPr="00E07610" w:rsidDel="00E07610">
        <w:trPr>
          <w:trHeight w:val="277"/>
          <w:del w:id="1396" w:author="Thiago Ávila" w:date="2018-02-22T15:27:00Z"/>
        </w:trPr>
        <w:tc>
          <w:tcPr>
            <w:tcW w:w="3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7E1280">
            <w:pPr>
              <w:rPr>
                <w:del w:id="1397" w:author="Thiago Ávila" w:date="2018-02-22T15:27:00Z"/>
                <w:color w:val="FF0000"/>
                <w:sz w:val="24"/>
                <w:szCs w:val="24"/>
                <w:rPrChange w:id="1398" w:author="Thiago Ávila" w:date="2018-02-22T15:28:00Z">
                  <w:rPr>
                    <w:del w:id="1399" w:author="Thiago Ávila" w:date="2018-02-22T15:27:00Z"/>
                    <w:sz w:val="24"/>
                    <w:szCs w:val="24"/>
                  </w:rPr>
                </w:rPrChange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7E1280">
            <w:pPr>
              <w:rPr>
                <w:del w:id="1400" w:author="Thiago Ávila" w:date="2018-02-22T15:27:00Z"/>
                <w:color w:val="FF0000"/>
                <w:sz w:val="24"/>
                <w:szCs w:val="24"/>
                <w:rPrChange w:id="1401" w:author="Thiago Ávila" w:date="2018-02-22T15:28:00Z">
                  <w:rPr>
                    <w:del w:id="1402" w:author="Thiago Ávila" w:date="2018-02-22T15:27:00Z"/>
                    <w:sz w:val="24"/>
                    <w:szCs w:val="24"/>
                  </w:rPr>
                </w:rPrChange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7E1280">
            <w:pPr>
              <w:rPr>
                <w:del w:id="1403" w:author="Thiago Ávila" w:date="2018-02-22T15:27:00Z"/>
                <w:color w:val="FF0000"/>
                <w:sz w:val="24"/>
                <w:szCs w:val="24"/>
                <w:rPrChange w:id="1404" w:author="Thiago Ávila" w:date="2018-02-22T15:28:00Z">
                  <w:rPr>
                    <w:del w:id="1405" w:author="Thiago Ávila" w:date="2018-02-22T15:27:00Z"/>
                    <w:sz w:val="24"/>
                    <w:szCs w:val="24"/>
                  </w:rPr>
                </w:rPrChange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7E1280">
            <w:pPr>
              <w:rPr>
                <w:del w:id="1406" w:author="Thiago Ávila" w:date="2018-02-22T15:27:00Z"/>
                <w:color w:val="FF0000"/>
                <w:sz w:val="24"/>
                <w:szCs w:val="24"/>
                <w:rPrChange w:id="1407" w:author="Thiago Ávila" w:date="2018-02-22T15:28:00Z">
                  <w:rPr>
                    <w:del w:id="1408" w:author="Thiago Ávila" w:date="2018-02-22T15:27:00Z"/>
                    <w:sz w:val="24"/>
                    <w:szCs w:val="24"/>
                  </w:rPr>
                </w:rPrChange>
              </w:rPr>
            </w:pPr>
          </w:p>
        </w:tc>
      </w:tr>
      <w:tr w:rsidR="007E1280" w:rsidRPr="00E07610" w:rsidDel="00E07610">
        <w:trPr>
          <w:trHeight w:val="250"/>
          <w:del w:id="1409" w:author="Thiago Ávila" w:date="2018-02-22T15:27:00Z"/>
        </w:trPr>
        <w:tc>
          <w:tcPr>
            <w:tcW w:w="3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D27A22">
            <w:pPr>
              <w:spacing w:line="250" w:lineRule="exact"/>
              <w:ind w:left="100"/>
              <w:rPr>
                <w:del w:id="1410" w:author="Thiago Ávila" w:date="2018-02-22T15:27:00Z"/>
                <w:color w:val="FF0000"/>
                <w:sz w:val="20"/>
                <w:szCs w:val="20"/>
                <w:rPrChange w:id="1411" w:author="Thiago Ávila" w:date="2018-02-22T15:28:00Z">
                  <w:rPr>
                    <w:del w:id="1412" w:author="Thiago Ávila" w:date="2018-02-22T15:27:00Z"/>
                    <w:sz w:val="20"/>
                    <w:szCs w:val="20"/>
                  </w:rPr>
                </w:rPrChange>
              </w:rPr>
            </w:pPr>
            <w:del w:id="1413" w:author="Thiago Ávila" w:date="2018-02-22T15:27:00Z">
              <w:r w:rsidRPr="00E07610" w:rsidDel="00E07610">
                <w:rPr>
                  <w:rFonts w:ascii="Calibri" w:eastAsia="Calibri" w:hAnsi="Calibri" w:cs="Calibri"/>
                  <w:color w:val="FF0000"/>
                  <w:rPrChange w:id="1414" w:author="Thiago Ávila" w:date="2018-02-22T15:28:00Z">
                    <w:rPr>
                      <w:rFonts w:ascii="Calibri" w:eastAsia="Calibri" w:hAnsi="Calibri" w:cs="Calibri"/>
                    </w:rPr>
                  </w:rPrChange>
                </w:rPr>
                <w:delText>Cibele Gico</w:delText>
              </w:r>
            </w:del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7E1280" w:rsidRPr="00E07610" w:rsidDel="00E07610" w:rsidRDefault="00D27A22">
            <w:pPr>
              <w:spacing w:line="250" w:lineRule="exact"/>
              <w:ind w:left="80"/>
              <w:rPr>
                <w:del w:id="1415" w:author="Thiago Ávila" w:date="2018-02-22T15:27:00Z"/>
                <w:color w:val="FF0000"/>
                <w:sz w:val="20"/>
                <w:szCs w:val="20"/>
                <w:rPrChange w:id="1416" w:author="Thiago Ávila" w:date="2018-02-22T15:28:00Z">
                  <w:rPr>
                    <w:del w:id="1417" w:author="Thiago Ávila" w:date="2018-02-22T15:27:00Z"/>
                    <w:sz w:val="20"/>
                    <w:szCs w:val="20"/>
                  </w:rPr>
                </w:rPrChange>
              </w:rPr>
            </w:pPr>
            <w:del w:id="1418" w:author="Thiago Ávila" w:date="2018-02-22T15:27:00Z">
              <w:r w:rsidRPr="00E07610" w:rsidDel="00E07610">
                <w:rPr>
                  <w:rFonts w:ascii="Calibri" w:eastAsia="Calibri" w:hAnsi="Calibri" w:cs="Calibri"/>
                  <w:color w:val="FF0000"/>
                  <w:rPrChange w:id="1419" w:author="Thiago Ávila" w:date="2018-02-22T15:28:00Z">
                    <w:rPr>
                      <w:rFonts w:ascii="Calibri" w:eastAsia="Calibri" w:hAnsi="Calibri" w:cs="Calibri"/>
                    </w:rPr>
                  </w:rPrChange>
                </w:rPr>
                <w:delText>81951-4</w:delText>
              </w:r>
            </w:del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7E1280" w:rsidRPr="00E07610" w:rsidDel="00E07610" w:rsidRDefault="00D27A22">
            <w:pPr>
              <w:spacing w:line="250" w:lineRule="exact"/>
              <w:ind w:left="100"/>
              <w:rPr>
                <w:del w:id="1420" w:author="Thiago Ávila" w:date="2018-02-22T15:27:00Z"/>
                <w:color w:val="FF0000"/>
                <w:sz w:val="20"/>
                <w:szCs w:val="20"/>
                <w:rPrChange w:id="1421" w:author="Thiago Ávila" w:date="2018-02-22T15:28:00Z">
                  <w:rPr>
                    <w:del w:id="1422" w:author="Thiago Ávila" w:date="2018-02-22T15:27:00Z"/>
                    <w:sz w:val="20"/>
                    <w:szCs w:val="20"/>
                  </w:rPr>
                </w:rPrChange>
              </w:rPr>
            </w:pPr>
            <w:del w:id="1423" w:author="Thiago Ávila" w:date="2018-02-22T15:27:00Z">
              <w:r w:rsidRPr="00E07610" w:rsidDel="00E07610">
                <w:rPr>
                  <w:rFonts w:ascii="Calibri" w:eastAsia="Calibri" w:hAnsi="Calibri" w:cs="Calibri"/>
                  <w:color w:val="FF0000"/>
                  <w:rPrChange w:id="1424" w:author="Thiago Ávila" w:date="2018-02-22T15:28:00Z">
                    <w:rPr>
                      <w:rFonts w:ascii="Calibri" w:eastAsia="Calibri" w:hAnsi="Calibri" w:cs="Calibri"/>
                    </w:rPr>
                  </w:rPrChange>
                </w:rPr>
                <w:delText>cibelegico@sefaz.al.gov.br</w:delText>
              </w:r>
            </w:del>
          </w:p>
        </w:tc>
        <w:tc>
          <w:tcPr>
            <w:tcW w:w="2920" w:type="dxa"/>
            <w:tcBorders>
              <w:right w:val="single" w:sz="8" w:space="0" w:color="auto"/>
            </w:tcBorders>
            <w:vAlign w:val="bottom"/>
          </w:tcPr>
          <w:p w:rsidR="007E1280" w:rsidRPr="00E07610" w:rsidDel="00E07610" w:rsidRDefault="007E1280">
            <w:pPr>
              <w:rPr>
                <w:del w:id="1425" w:author="Thiago Ávila" w:date="2018-02-22T15:27:00Z"/>
                <w:color w:val="FF0000"/>
                <w:sz w:val="21"/>
                <w:szCs w:val="21"/>
                <w:rPrChange w:id="1426" w:author="Thiago Ávila" w:date="2018-02-22T15:28:00Z">
                  <w:rPr>
                    <w:del w:id="1427" w:author="Thiago Ávila" w:date="2018-02-22T15:27:00Z"/>
                    <w:sz w:val="21"/>
                    <w:szCs w:val="21"/>
                  </w:rPr>
                </w:rPrChange>
              </w:rPr>
            </w:pPr>
          </w:p>
        </w:tc>
      </w:tr>
      <w:tr w:rsidR="007E1280" w:rsidRPr="00E07610" w:rsidDel="00E07610">
        <w:trPr>
          <w:trHeight w:val="278"/>
          <w:del w:id="1428" w:author="Thiago Ávila" w:date="2018-02-22T15:27:00Z"/>
        </w:trPr>
        <w:tc>
          <w:tcPr>
            <w:tcW w:w="3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7E1280">
            <w:pPr>
              <w:rPr>
                <w:del w:id="1429" w:author="Thiago Ávila" w:date="2018-02-22T15:27:00Z"/>
                <w:color w:val="FF0000"/>
                <w:sz w:val="24"/>
                <w:szCs w:val="24"/>
                <w:rPrChange w:id="1430" w:author="Thiago Ávila" w:date="2018-02-22T15:28:00Z">
                  <w:rPr>
                    <w:del w:id="1431" w:author="Thiago Ávila" w:date="2018-02-22T15:27:00Z"/>
                    <w:sz w:val="24"/>
                    <w:szCs w:val="24"/>
                  </w:rPr>
                </w:rPrChange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7E1280">
            <w:pPr>
              <w:rPr>
                <w:del w:id="1432" w:author="Thiago Ávila" w:date="2018-02-22T15:27:00Z"/>
                <w:color w:val="FF0000"/>
                <w:sz w:val="24"/>
                <w:szCs w:val="24"/>
                <w:rPrChange w:id="1433" w:author="Thiago Ávila" w:date="2018-02-22T15:28:00Z">
                  <w:rPr>
                    <w:del w:id="1434" w:author="Thiago Ávila" w:date="2018-02-22T15:27:00Z"/>
                    <w:sz w:val="24"/>
                    <w:szCs w:val="24"/>
                  </w:rPr>
                </w:rPrChange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7E1280">
            <w:pPr>
              <w:rPr>
                <w:del w:id="1435" w:author="Thiago Ávila" w:date="2018-02-22T15:27:00Z"/>
                <w:color w:val="FF0000"/>
                <w:sz w:val="24"/>
                <w:szCs w:val="24"/>
                <w:rPrChange w:id="1436" w:author="Thiago Ávila" w:date="2018-02-22T15:28:00Z">
                  <w:rPr>
                    <w:del w:id="1437" w:author="Thiago Ávila" w:date="2018-02-22T15:27:00Z"/>
                    <w:sz w:val="24"/>
                    <w:szCs w:val="24"/>
                  </w:rPr>
                </w:rPrChange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1280" w:rsidRPr="00E07610" w:rsidDel="00E07610" w:rsidRDefault="007E1280">
            <w:pPr>
              <w:rPr>
                <w:del w:id="1438" w:author="Thiago Ávila" w:date="2018-02-22T15:27:00Z"/>
                <w:color w:val="FF0000"/>
                <w:sz w:val="24"/>
                <w:szCs w:val="24"/>
                <w:rPrChange w:id="1439" w:author="Thiago Ávila" w:date="2018-02-22T15:28:00Z">
                  <w:rPr>
                    <w:del w:id="1440" w:author="Thiago Ávila" w:date="2018-02-22T15:27:00Z"/>
                    <w:sz w:val="24"/>
                    <w:szCs w:val="24"/>
                  </w:rPr>
                </w:rPrChange>
              </w:rPr>
            </w:pPr>
          </w:p>
        </w:tc>
      </w:tr>
    </w:tbl>
    <w:p w:rsidR="007E1280" w:rsidRPr="00E07610" w:rsidDel="00E07610" w:rsidRDefault="007E1280" w:rsidP="00E07610">
      <w:pPr>
        <w:tabs>
          <w:tab w:val="left" w:pos="0"/>
        </w:tabs>
        <w:spacing w:line="200" w:lineRule="exact"/>
        <w:ind w:left="426"/>
        <w:rPr>
          <w:del w:id="1441" w:author="Thiago Ávila" w:date="2018-02-22T15:27:00Z"/>
          <w:color w:val="FF0000"/>
          <w:sz w:val="20"/>
          <w:szCs w:val="20"/>
          <w:rPrChange w:id="1442" w:author="Thiago Ávila" w:date="2018-02-22T15:28:00Z">
            <w:rPr>
              <w:del w:id="1443" w:author="Thiago Ávila" w:date="2018-02-22T15:27:00Z"/>
              <w:sz w:val="20"/>
              <w:szCs w:val="20"/>
            </w:rPr>
          </w:rPrChange>
        </w:rPr>
        <w:pPrChange w:id="1444" w:author="Thiago Ávila" w:date="2018-02-22T15:28:00Z">
          <w:pPr>
            <w:spacing w:line="200" w:lineRule="exact"/>
          </w:pPr>
        </w:pPrChange>
      </w:pPr>
    </w:p>
    <w:p w:rsidR="007E1280" w:rsidRPr="00E07610" w:rsidDel="00E07610" w:rsidRDefault="007E1280" w:rsidP="00E07610">
      <w:pPr>
        <w:tabs>
          <w:tab w:val="left" w:pos="0"/>
        </w:tabs>
        <w:spacing w:line="314" w:lineRule="exact"/>
        <w:ind w:left="426"/>
        <w:rPr>
          <w:del w:id="1445" w:author="Thiago Ávila" w:date="2018-02-22T15:27:00Z"/>
          <w:color w:val="FF0000"/>
          <w:sz w:val="20"/>
          <w:szCs w:val="20"/>
          <w:rPrChange w:id="1446" w:author="Thiago Ávila" w:date="2018-02-22T15:28:00Z">
            <w:rPr>
              <w:del w:id="1447" w:author="Thiago Ávila" w:date="2018-02-22T15:27:00Z"/>
              <w:sz w:val="20"/>
              <w:szCs w:val="20"/>
            </w:rPr>
          </w:rPrChange>
        </w:rPr>
        <w:pPrChange w:id="1448" w:author="Thiago Ávila" w:date="2018-02-22T15:28:00Z">
          <w:pPr>
            <w:spacing w:line="314" w:lineRule="exact"/>
          </w:pPr>
        </w:pPrChange>
      </w:pPr>
    </w:p>
    <w:p w:rsidR="00820834" w:rsidRPr="00E07610" w:rsidRDefault="00D27A22" w:rsidP="00E07610">
      <w:pPr>
        <w:numPr>
          <w:ilvl w:val="0"/>
          <w:numId w:val="14"/>
        </w:numPr>
        <w:tabs>
          <w:tab w:val="left" w:pos="0"/>
        </w:tabs>
        <w:spacing w:line="238" w:lineRule="auto"/>
        <w:ind w:left="426" w:right="89" w:hanging="358"/>
        <w:rPr>
          <w:rFonts w:ascii="Calibri" w:eastAsia="Calibri" w:hAnsi="Calibri" w:cs="Calibri"/>
          <w:color w:val="FF0000"/>
          <w:sz w:val="21"/>
          <w:szCs w:val="21"/>
          <w:rPrChange w:id="1449" w:author="Thiago Ávila" w:date="2018-02-22T15:28:00Z">
            <w:rPr>
              <w:rFonts w:ascii="Calibri" w:eastAsia="Calibri" w:hAnsi="Calibri" w:cs="Calibri"/>
              <w:sz w:val="21"/>
              <w:szCs w:val="21"/>
            </w:rPr>
          </w:rPrChange>
        </w:rPr>
        <w:pPrChange w:id="1450" w:author="Thiago Ávila" w:date="2018-02-22T15:28:00Z">
          <w:pPr>
            <w:numPr>
              <w:numId w:val="14"/>
            </w:numPr>
            <w:tabs>
              <w:tab w:val="left" w:pos="1500"/>
            </w:tabs>
            <w:spacing w:line="238" w:lineRule="auto"/>
            <w:ind w:left="1500" w:right="89" w:hanging="358"/>
          </w:pPr>
        </w:pPrChange>
      </w:pPr>
      <w:r w:rsidRPr="00E07610">
        <w:rPr>
          <w:rFonts w:ascii="Calibri" w:eastAsia="Calibri" w:hAnsi="Calibri" w:cs="Calibri"/>
          <w:color w:val="FF0000"/>
          <w:sz w:val="21"/>
          <w:szCs w:val="21"/>
          <w:rPrChange w:id="1451" w:author="Thiago Ávila" w:date="2018-02-22T15:28:00Z">
            <w:rPr>
              <w:rFonts w:ascii="Calibri" w:eastAsia="Calibri" w:hAnsi="Calibri" w:cs="Calibri"/>
              <w:sz w:val="21"/>
              <w:szCs w:val="21"/>
            </w:rPr>
          </w:rPrChange>
        </w:rPr>
        <w:t xml:space="preserve">DESCRIÇÃO DA PROPOSTA: </w:t>
      </w:r>
    </w:p>
    <w:p w:rsidR="007E1280" w:rsidRPr="00E07610" w:rsidRDefault="00D27A22" w:rsidP="00E07610">
      <w:pPr>
        <w:tabs>
          <w:tab w:val="left" w:pos="0"/>
        </w:tabs>
        <w:spacing w:line="238" w:lineRule="auto"/>
        <w:ind w:left="426" w:right="89"/>
        <w:rPr>
          <w:rFonts w:ascii="Calibri" w:eastAsia="Calibri" w:hAnsi="Calibri" w:cs="Calibri"/>
          <w:color w:val="FF0000"/>
          <w:sz w:val="21"/>
          <w:szCs w:val="21"/>
          <w:rPrChange w:id="1452" w:author="Thiago Ávila" w:date="2018-02-22T15:28:00Z">
            <w:rPr>
              <w:rFonts w:ascii="Calibri" w:eastAsia="Calibri" w:hAnsi="Calibri" w:cs="Calibri"/>
              <w:sz w:val="21"/>
              <w:szCs w:val="21"/>
            </w:rPr>
          </w:rPrChange>
        </w:rPr>
        <w:pPrChange w:id="1453" w:author="Thiago Ávila" w:date="2018-02-22T15:28:00Z">
          <w:pPr>
            <w:tabs>
              <w:tab w:val="left" w:pos="1500"/>
            </w:tabs>
            <w:spacing w:line="238" w:lineRule="auto"/>
            <w:ind w:left="1500" w:right="89"/>
          </w:pPr>
        </w:pPrChange>
      </w:pPr>
      <w:r w:rsidRPr="00E07610">
        <w:rPr>
          <w:rFonts w:ascii="Calibri" w:eastAsia="Calibri" w:hAnsi="Calibri" w:cs="Calibri"/>
          <w:color w:val="FF0000"/>
          <w:sz w:val="21"/>
          <w:szCs w:val="21"/>
          <w:rPrChange w:id="1454" w:author="Thiago Ávila" w:date="2018-02-22T15:28:00Z">
            <w:rPr>
              <w:rFonts w:ascii="Calibri" w:eastAsia="Calibri" w:hAnsi="Calibri" w:cs="Calibri"/>
              <w:sz w:val="21"/>
              <w:szCs w:val="21"/>
            </w:rPr>
          </w:rPrChange>
        </w:rPr>
        <w:t>2.1. VISÃO GERAL</w:t>
      </w:r>
    </w:p>
    <w:p w:rsidR="007E1280" w:rsidRPr="00E07610" w:rsidRDefault="007E1280" w:rsidP="00E07610">
      <w:pPr>
        <w:tabs>
          <w:tab w:val="left" w:pos="0"/>
        </w:tabs>
        <w:spacing w:line="363" w:lineRule="exact"/>
        <w:ind w:left="426"/>
        <w:rPr>
          <w:color w:val="FF0000"/>
          <w:sz w:val="20"/>
          <w:szCs w:val="20"/>
          <w:rPrChange w:id="1455" w:author="Thiago Ávila" w:date="2018-02-22T15:28:00Z">
            <w:rPr>
              <w:sz w:val="20"/>
              <w:szCs w:val="20"/>
            </w:rPr>
          </w:rPrChange>
        </w:rPr>
        <w:pPrChange w:id="1456" w:author="Thiago Ávila" w:date="2018-02-22T15:28:00Z">
          <w:pPr>
            <w:spacing w:line="363" w:lineRule="exact"/>
          </w:pPr>
        </w:pPrChange>
      </w:pPr>
    </w:p>
    <w:p w:rsidR="007E1280" w:rsidRPr="00E07610" w:rsidRDefault="00D27A22" w:rsidP="00E07610">
      <w:pPr>
        <w:tabs>
          <w:tab w:val="left" w:pos="0"/>
        </w:tabs>
        <w:spacing w:line="244" w:lineRule="auto"/>
        <w:ind w:left="426" w:right="1180"/>
        <w:jc w:val="both"/>
        <w:rPr>
          <w:color w:val="FF0000"/>
          <w:sz w:val="20"/>
          <w:szCs w:val="20"/>
          <w:rPrChange w:id="1457" w:author="Thiago Ávila" w:date="2018-02-22T15:28:00Z">
            <w:rPr>
              <w:sz w:val="20"/>
              <w:szCs w:val="20"/>
            </w:rPr>
          </w:rPrChange>
        </w:rPr>
        <w:pPrChange w:id="1458" w:author="Thiago Ávila" w:date="2018-02-22T15:28:00Z">
          <w:pPr>
            <w:spacing w:line="244" w:lineRule="auto"/>
            <w:ind w:left="1940" w:right="1180"/>
            <w:jc w:val="both"/>
          </w:pPr>
        </w:pPrChange>
      </w:pPr>
      <w:r w:rsidRPr="00E07610">
        <w:rPr>
          <w:rFonts w:ascii="Calibri" w:eastAsia="Calibri" w:hAnsi="Calibri" w:cs="Calibri"/>
          <w:color w:val="FF0000"/>
          <w:rPrChange w:id="1459" w:author="Thiago Ávila" w:date="2018-02-22T15:28:00Z">
            <w:rPr>
              <w:rFonts w:ascii="Calibri" w:eastAsia="Calibri" w:hAnsi="Calibri" w:cs="Calibri"/>
            </w:rPr>
          </w:rPrChange>
        </w:rPr>
        <w:t>Desenvolvimento de aplicativo móvel para permitir a consulta do valor de qualquer produto sendo vendido até um determinado raio de distância onde o usuário se encontra. Baseado na geolocalização do smartphone, o aplicativo fornecerá os preços praticados nos últimos dias pelos estabelecimentos próximos ao usuário.</w:t>
      </w:r>
    </w:p>
    <w:p w:rsidR="007E1280" w:rsidRPr="00E07610" w:rsidRDefault="007E1280" w:rsidP="00E07610">
      <w:pPr>
        <w:tabs>
          <w:tab w:val="left" w:pos="0"/>
        </w:tabs>
        <w:spacing w:line="200" w:lineRule="exact"/>
        <w:ind w:left="426"/>
        <w:rPr>
          <w:color w:val="FF0000"/>
          <w:sz w:val="20"/>
          <w:szCs w:val="20"/>
          <w:rPrChange w:id="1460" w:author="Thiago Ávila" w:date="2018-02-22T15:28:00Z">
            <w:rPr>
              <w:sz w:val="20"/>
              <w:szCs w:val="20"/>
            </w:rPr>
          </w:rPrChange>
        </w:rPr>
        <w:pPrChange w:id="1461" w:author="Thiago Ávila" w:date="2018-02-22T15:28:00Z">
          <w:pPr>
            <w:spacing w:line="200" w:lineRule="exact"/>
          </w:pPr>
        </w:pPrChange>
      </w:pPr>
    </w:p>
    <w:p w:rsidR="007E1280" w:rsidRPr="00E07610" w:rsidRDefault="00D27A22" w:rsidP="00E07610">
      <w:pPr>
        <w:tabs>
          <w:tab w:val="left" w:pos="0"/>
        </w:tabs>
        <w:ind w:left="426"/>
        <w:rPr>
          <w:color w:val="FF0000"/>
          <w:sz w:val="20"/>
          <w:szCs w:val="20"/>
          <w:rPrChange w:id="1462" w:author="Thiago Ávila" w:date="2018-02-22T15:28:00Z">
            <w:rPr>
              <w:sz w:val="20"/>
              <w:szCs w:val="20"/>
            </w:rPr>
          </w:rPrChange>
        </w:rPr>
        <w:pPrChange w:id="1463" w:author="Thiago Ávila" w:date="2018-02-22T15:28:00Z">
          <w:pPr>
            <w:ind w:left="1500"/>
          </w:pPr>
        </w:pPrChange>
      </w:pPr>
      <w:r w:rsidRPr="00E07610">
        <w:rPr>
          <w:rFonts w:ascii="Calibri" w:eastAsia="Calibri" w:hAnsi="Calibri" w:cs="Calibri"/>
          <w:color w:val="FF0000"/>
          <w:rPrChange w:id="1464" w:author="Thiago Ávila" w:date="2018-02-22T15:28:00Z">
            <w:rPr>
              <w:rFonts w:ascii="Calibri" w:eastAsia="Calibri" w:hAnsi="Calibri" w:cs="Calibri"/>
            </w:rPr>
          </w:rPrChange>
        </w:rPr>
        <w:t>2.2. OBJETIVO</w:t>
      </w:r>
    </w:p>
    <w:p w:rsidR="007E1280" w:rsidRPr="00E07610" w:rsidRDefault="007E1280" w:rsidP="00E07610">
      <w:pPr>
        <w:tabs>
          <w:tab w:val="left" w:pos="0"/>
        </w:tabs>
        <w:spacing w:line="361" w:lineRule="exact"/>
        <w:ind w:left="426"/>
        <w:rPr>
          <w:color w:val="FF0000"/>
          <w:sz w:val="20"/>
          <w:szCs w:val="20"/>
          <w:rPrChange w:id="1465" w:author="Thiago Ávila" w:date="2018-02-22T15:28:00Z">
            <w:rPr>
              <w:sz w:val="20"/>
              <w:szCs w:val="20"/>
            </w:rPr>
          </w:rPrChange>
        </w:rPr>
        <w:pPrChange w:id="1466" w:author="Thiago Ávila" w:date="2018-02-22T15:28:00Z">
          <w:pPr>
            <w:spacing w:line="361" w:lineRule="exact"/>
          </w:pPr>
        </w:pPrChange>
      </w:pPr>
    </w:p>
    <w:p w:rsidR="007E1280" w:rsidRPr="00E07610" w:rsidRDefault="00D27A22" w:rsidP="00E07610">
      <w:pPr>
        <w:numPr>
          <w:ilvl w:val="0"/>
          <w:numId w:val="15"/>
        </w:numPr>
        <w:tabs>
          <w:tab w:val="left" w:pos="0"/>
          <w:tab w:val="left" w:pos="2096"/>
        </w:tabs>
        <w:spacing w:line="226" w:lineRule="auto"/>
        <w:ind w:left="426" w:right="1180" w:hanging="6"/>
        <w:rPr>
          <w:rFonts w:ascii="Calibri" w:eastAsia="Calibri" w:hAnsi="Calibri" w:cs="Calibri"/>
          <w:color w:val="FF0000"/>
          <w:rPrChange w:id="1467" w:author="Thiago Ávila" w:date="2018-02-22T15:28:00Z">
            <w:rPr>
              <w:rFonts w:ascii="Calibri" w:eastAsia="Calibri" w:hAnsi="Calibri" w:cs="Calibri"/>
            </w:rPr>
          </w:rPrChange>
        </w:rPr>
        <w:pPrChange w:id="1468" w:author="Thiago Ávila" w:date="2018-02-22T15:28:00Z">
          <w:pPr>
            <w:numPr>
              <w:numId w:val="15"/>
            </w:numPr>
            <w:tabs>
              <w:tab w:val="left" w:pos="2096"/>
            </w:tabs>
            <w:spacing w:line="226" w:lineRule="auto"/>
            <w:ind w:left="1940" w:right="1180" w:hanging="6"/>
          </w:pPr>
        </w:pPrChange>
      </w:pPr>
      <w:r w:rsidRPr="00E07610">
        <w:rPr>
          <w:rFonts w:ascii="Calibri" w:eastAsia="Calibri" w:hAnsi="Calibri" w:cs="Calibri"/>
          <w:color w:val="FF0000"/>
          <w:rPrChange w:id="1469" w:author="Thiago Ávila" w:date="2018-02-22T15:28:00Z">
            <w:rPr>
              <w:rFonts w:ascii="Calibri" w:eastAsia="Calibri" w:hAnsi="Calibri" w:cs="Calibri"/>
            </w:rPr>
          </w:rPrChange>
        </w:rPr>
        <w:t>Facilitar a consulta de preços de produtos sem a necessidade do consumidor se deslocar aos estabelecimentos;</w:t>
      </w:r>
    </w:p>
    <w:p w:rsidR="007E1280" w:rsidRPr="00E07610" w:rsidRDefault="007E1280" w:rsidP="00E07610">
      <w:pPr>
        <w:tabs>
          <w:tab w:val="left" w:pos="0"/>
        </w:tabs>
        <w:spacing w:line="23" w:lineRule="exact"/>
        <w:ind w:left="426"/>
        <w:rPr>
          <w:rFonts w:ascii="Calibri" w:eastAsia="Calibri" w:hAnsi="Calibri" w:cs="Calibri"/>
          <w:color w:val="FF0000"/>
          <w:rPrChange w:id="1470" w:author="Thiago Ávila" w:date="2018-02-22T15:28:00Z">
            <w:rPr>
              <w:rFonts w:ascii="Calibri" w:eastAsia="Calibri" w:hAnsi="Calibri" w:cs="Calibri"/>
            </w:rPr>
          </w:rPrChange>
        </w:rPr>
        <w:pPrChange w:id="1471" w:author="Thiago Ávila" w:date="2018-02-22T15:28:00Z">
          <w:pPr>
            <w:spacing w:line="23" w:lineRule="exact"/>
          </w:pPr>
        </w:pPrChange>
      </w:pPr>
    </w:p>
    <w:p w:rsidR="007E1280" w:rsidRPr="00E07610" w:rsidRDefault="00D27A22" w:rsidP="00E07610">
      <w:pPr>
        <w:numPr>
          <w:ilvl w:val="0"/>
          <w:numId w:val="15"/>
        </w:numPr>
        <w:tabs>
          <w:tab w:val="left" w:pos="0"/>
          <w:tab w:val="left" w:pos="2060"/>
        </w:tabs>
        <w:ind w:left="426" w:hanging="126"/>
        <w:rPr>
          <w:rFonts w:ascii="Calibri" w:eastAsia="Calibri" w:hAnsi="Calibri" w:cs="Calibri"/>
          <w:color w:val="FF0000"/>
          <w:rPrChange w:id="1472" w:author="Thiago Ávila" w:date="2018-02-22T15:28:00Z">
            <w:rPr>
              <w:rFonts w:ascii="Calibri" w:eastAsia="Calibri" w:hAnsi="Calibri" w:cs="Calibri"/>
            </w:rPr>
          </w:rPrChange>
        </w:rPr>
        <w:pPrChange w:id="1473" w:author="Thiago Ávila" w:date="2018-02-22T15:28:00Z">
          <w:pPr>
            <w:numPr>
              <w:numId w:val="15"/>
            </w:numPr>
            <w:tabs>
              <w:tab w:val="left" w:pos="2060"/>
            </w:tabs>
            <w:ind w:left="2060" w:hanging="126"/>
          </w:pPr>
        </w:pPrChange>
      </w:pPr>
      <w:r w:rsidRPr="00E07610">
        <w:rPr>
          <w:rFonts w:ascii="Calibri" w:eastAsia="Calibri" w:hAnsi="Calibri" w:cs="Calibri"/>
          <w:color w:val="FF0000"/>
          <w:rPrChange w:id="1474" w:author="Thiago Ávila" w:date="2018-02-22T15:28:00Z">
            <w:rPr>
              <w:rFonts w:ascii="Calibri" w:eastAsia="Calibri" w:hAnsi="Calibri" w:cs="Calibri"/>
            </w:rPr>
          </w:rPrChange>
        </w:rPr>
        <w:t>Estimular a concorrência no comércio;</w:t>
      </w:r>
    </w:p>
    <w:p w:rsidR="007E1280" w:rsidRPr="00E07610" w:rsidRDefault="007E1280" w:rsidP="00E07610">
      <w:pPr>
        <w:tabs>
          <w:tab w:val="left" w:pos="0"/>
        </w:tabs>
        <w:spacing w:line="21" w:lineRule="exact"/>
        <w:ind w:left="426"/>
        <w:rPr>
          <w:rFonts w:ascii="Calibri" w:eastAsia="Calibri" w:hAnsi="Calibri" w:cs="Calibri"/>
          <w:color w:val="FF0000"/>
          <w:rPrChange w:id="1475" w:author="Thiago Ávila" w:date="2018-02-22T15:28:00Z">
            <w:rPr>
              <w:rFonts w:ascii="Calibri" w:eastAsia="Calibri" w:hAnsi="Calibri" w:cs="Calibri"/>
            </w:rPr>
          </w:rPrChange>
        </w:rPr>
        <w:pPrChange w:id="1476" w:author="Thiago Ávila" w:date="2018-02-22T15:28:00Z">
          <w:pPr>
            <w:spacing w:line="21" w:lineRule="exact"/>
          </w:pPr>
        </w:pPrChange>
      </w:pPr>
    </w:p>
    <w:p w:rsidR="007E1280" w:rsidRPr="00E07610" w:rsidRDefault="00D27A22" w:rsidP="00E07610">
      <w:pPr>
        <w:numPr>
          <w:ilvl w:val="0"/>
          <w:numId w:val="15"/>
        </w:numPr>
        <w:tabs>
          <w:tab w:val="left" w:pos="0"/>
          <w:tab w:val="left" w:pos="2060"/>
        </w:tabs>
        <w:ind w:left="426" w:hanging="126"/>
        <w:rPr>
          <w:rFonts w:ascii="Calibri" w:eastAsia="Calibri" w:hAnsi="Calibri" w:cs="Calibri"/>
          <w:color w:val="FF0000"/>
          <w:rPrChange w:id="1477" w:author="Thiago Ávila" w:date="2018-02-22T15:28:00Z">
            <w:rPr>
              <w:rFonts w:ascii="Calibri" w:eastAsia="Calibri" w:hAnsi="Calibri" w:cs="Calibri"/>
            </w:rPr>
          </w:rPrChange>
        </w:rPr>
        <w:pPrChange w:id="1478" w:author="Thiago Ávila" w:date="2018-02-22T15:28:00Z">
          <w:pPr>
            <w:numPr>
              <w:numId w:val="15"/>
            </w:numPr>
            <w:tabs>
              <w:tab w:val="left" w:pos="2060"/>
            </w:tabs>
            <w:ind w:left="2060" w:hanging="126"/>
          </w:pPr>
        </w:pPrChange>
      </w:pPr>
      <w:r w:rsidRPr="00E07610">
        <w:rPr>
          <w:rFonts w:ascii="Calibri" w:eastAsia="Calibri" w:hAnsi="Calibri" w:cs="Calibri"/>
          <w:color w:val="FF0000"/>
          <w:rPrChange w:id="1479" w:author="Thiago Ávila" w:date="2018-02-22T15:28:00Z">
            <w:rPr>
              <w:rFonts w:ascii="Calibri" w:eastAsia="Calibri" w:hAnsi="Calibri" w:cs="Calibri"/>
            </w:rPr>
          </w:rPrChange>
        </w:rPr>
        <w:lastRenderedPageBreak/>
        <w:t>Redução de custos com publicidade pelos comerciantes.</w:t>
      </w:r>
    </w:p>
    <w:p w:rsidR="007E1280" w:rsidRPr="00E07610" w:rsidRDefault="007E1280" w:rsidP="00E07610">
      <w:pPr>
        <w:tabs>
          <w:tab w:val="left" w:pos="0"/>
        </w:tabs>
        <w:spacing w:line="200" w:lineRule="exact"/>
        <w:ind w:left="426"/>
        <w:rPr>
          <w:color w:val="FF0000"/>
          <w:sz w:val="20"/>
          <w:szCs w:val="20"/>
          <w:rPrChange w:id="1480" w:author="Thiago Ávila" w:date="2018-02-22T15:28:00Z">
            <w:rPr>
              <w:sz w:val="20"/>
              <w:szCs w:val="20"/>
            </w:rPr>
          </w:rPrChange>
        </w:rPr>
        <w:pPrChange w:id="1481" w:author="Thiago Ávila" w:date="2018-02-22T15:28:00Z">
          <w:pPr>
            <w:spacing w:line="200" w:lineRule="exact"/>
          </w:pPr>
        </w:pPrChange>
      </w:pPr>
    </w:p>
    <w:p w:rsidR="007E1280" w:rsidRPr="00E07610" w:rsidRDefault="00D27A22" w:rsidP="00E07610">
      <w:pPr>
        <w:tabs>
          <w:tab w:val="left" w:pos="0"/>
        </w:tabs>
        <w:ind w:left="426"/>
        <w:rPr>
          <w:color w:val="FF0000"/>
          <w:sz w:val="20"/>
          <w:szCs w:val="20"/>
          <w:rPrChange w:id="1482" w:author="Thiago Ávila" w:date="2018-02-22T15:28:00Z">
            <w:rPr>
              <w:sz w:val="20"/>
              <w:szCs w:val="20"/>
            </w:rPr>
          </w:rPrChange>
        </w:rPr>
        <w:pPrChange w:id="1483" w:author="Thiago Ávila" w:date="2018-02-22T15:28:00Z">
          <w:pPr>
            <w:ind w:left="620"/>
          </w:pPr>
        </w:pPrChange>
      </w:pPr>
      <w:bookmarkStart w:id="1484" w:name="page19"/>
      <w:bookmarkEnd w:id="1484"/>
      <w:r w:rsidRPr="00E07610">
        <w:rPr>
          <w:rFonts w:ascii="Calibri" w:eastAsia="Calibri" w:hAnsi="Calibri" w:cs="Calibri"/>
          <w:color w:val="FF0000"/>
          <w:rPrChange w:id="1485" w:author="Thiago Ávila" w:date="2018-02-22T15:28:00Z">
            <w:rPr>
              <w:rFonts w:ascii="Calibri" w:eastAsia="Calibri" w:hAnsi="Calibri" w:cs="Calibri"/>
            </w:rPr>
          </w:rPrChange>
        </w:rPr>
        <w:t>2.3. COMO O PROJETO IRÁ FUNCIONAR (RESULTADOS ESPERADOS)</w:t>
      </w:r>
    </w:p>
    <w:p w:rsidR="007E1280" w:rsidRPr="00E07610" w:rsidRDefault="007E1280" w:rsidP="00E07610">
      <w:pPr>
        <w:tabs>
          <w:tab w:val="left" w:pos="0"/>
        </w:tabs>
        <w:spacing w:line="361" w:lineRule="exact"/>
        <w:ind w:left="426"/>
        <w:rPr>
          <w:color w:val="FF0000"/>
          <w:sz w:val="20"/>
          <w:szCs w:val="20"/>
          <w:rPrChange w:id="1486" w:author="Thiago Ávila" w:date="2018-02-22T15:28:00Z">
            <w:rPr>
              <w:sz w:val="20"/>
              <w:szCs w:val="20"/>
            </w:rPr>
          </w:rPrChange>
        </w:rPr>
        <w:pPrChange w:id="1487" w:author="Thiago Ávila" w:date="2018-02-22T15:28:00Z">
          <w:pPr>
            <w:spacing w:line="361" w:lineRule="exact"/>
          </w:pPr>
        </w:pPrChange>
      </w:pPr>
    </w:p>
    <w:p w:rsidR="007E1280" w:rsidRPr="00E07610" w:rsidRDefault="00D27A22" w:rsidP="00E07610">
      <w:pPr>
        <w:tabs>
          <w:tab w:val="left" w:pos="0"/>
        </w:tabs>
        <w:spacing w:line="237" w:lineRule="auto"/>
        <w:ind w:left="426" w:right="266"/>
        <w:jc w:val="both"/>
        <w:rPr>
          <w:color w:val="FF0000"/>
          <w:sz w:val="20"/>
          <w:szCs w:val="20"/>
          <w:rPrChange w:id="1488" w:author="Thiago Ávila" w:date="2018-02-22T15:28:00Z">
            <w:rPr>
              <w:sz w:val="20"/>
              <w:szCs w:val="20"/>
            </w:rPr>
          </w:rPrChange>
        </w:rPr>
        <w:pPrChange w:id="1489" w:author="Thiago Ávila" w:date="2018-02-22T15:28:00Z">
          <w:pPr>
            <w:spacing w:line="237" w:lineRule="auto"/>
            <w:ind w:left="1060" w:right="266"/>
            <w:jc w:val="both"/>
          </w:pPr>
        </w:pPrChange>
      </w:pPr>
      <w:r w:rsidRPr="00E07610">
        <w:rPr>
          <w:rFonts w:ascii="Calibri" w:eastAsia="Calibri" w:hAnsi="Calibri" w:cs="Calibri"/>
          <w:color w:val="FF0000"/>
          <w:rPrChange w:id="1490" w:author="Thiago Ávila" w:date="2018-02-22T15:28:00Z">
            <w:rPr>
              <w:rFonts w:ascii="Calibri" w:eastAsia="Calibri" w:hAnsi="Calibri" w:cs="Calibri"/>
            </w:rPr>
          </w:rPrChange>
        </w:rPr>
        <w:t xml:space="preserve">Os dados das vendas realizadas no varejo utilizando a NFC-e são automaticamente enviados à SEFAZ/AL. A Sefaz disponibilizará parte dos dados públicos dessas notas através de </w:t>
      </w:r>
      <w:r w:rsidRPr="00E07610">
        <w:rPr>
          <w:rFonts w:ascii="Calibri" w:eastAsia="Calibri" w:hAnsi="Calibri" w:cs="Calibri"/>
          <w:i/>
          <w:iCs/>
          <w:color w:val="FF0000"/>
          <w:rPrChange w:id="1491" w:author="Thiago Ávila" w:date="2018-02-22T15:28:00Z">
            <w:rPr>
              <w:rFonts w:ascii="Calibri" w:eastAsia="Calibri" w:hAnsi="Calibri" w:cs="Calibri"/>
              <w:i/>
              <w:iCs/>
            </w:rPr>
          </w:rPrChange>
        </w:rPr>
        <w:t>Web Services</w:t>
      </w:r>
      <w:r w:rsidRPr="00E07610">
        <w:rPr>
          <w:rFonts w:ascii="Calibri" w:eastAsia="Calibri" w:hAnsi="Calibri" w:cs="Calibri"/>
          <w:color w:val="FF0000"/>
          <w:rPrChange w:id="1492" w:author="Thiago Ávila" w:date="2018-02-22T15:28:00Z">
            <w:rPr>
              <w:rFonts w:ascii="Calibri" w:eastAsia="Calibri" w:hAnsi="Calibri" w:cs="Calibri"/>
            </w:rPr>
          </w:rPrChange>
        </w:rPr>
        <w:t xml:space="preserve"> para serem utilizados em aplicativos.</w:t>
      </w:r>
    </w:p>
    <w:p w:rsidR="007E1280" w:rsidRPr="00E07610" w:rsidRDefault="007E1280" w:rsidP="00E07610">
      <w:pPr>
        <w:tabs>
          <w:tab w:val="left" w:pos="0"/>
        </w:tabs>
        <w:spacing w:line="200" w:lineRule="exact"/>
        <w:ind w:left="426"/>
        <w:rPr>
          <w:color w:val="FF0000"/>
          <w:sz w:val="20"/>
          <w:szCs w:val="20"/>
          <w:rPrChange w:id="1493" w:author="Thiago Ávila" w:date="2018-02-22T15:28:00Z">
            <w:rPr>
              <w:sz w:val="20"/>
              <w:szCs w:val="20"/>
            </w:rPr>
          </w:rPrChange>
        </w:rPr>
        <w:pPrChange w:id="1494" w:author="Thiago Ávila" w:date="2018-02-22T15:28:00Z">
          <w:pPr>
            <w:spacing w:line="200" w:lineRule="exact"/>
          </w:pPr>
        </w:pPrChange>
      </w:pPr>
    </w:p>
    <w:p w:rsidR="007E1280" w:rsidRPr="00E07610" w:rsidRDefault="00D27A22" w:rsidP="00E07610">
      <w:pPr>
        <w:tabs>
          <w:tab w:val="left" w:pos="0"/>
        </w:tabs>
        <w:ind w:left="426"/>
        <w:rPr>
          <w:color w:val="FF0000"/>
          <w:sz w:val="20"/>
          <w:szCs w:val="20"/>
          <w:rPrChange w:id="1495" w:author="Thiago Ávila" w:date="2018-02-22T15:28:00Z">
            <w:rPr>
              <w:sz w:val="20"/>
              <w:szCs w:val="20"/>
            </w:rPr>
          </w:rPrChange>
        </w:rPr>
        <w:pPrChange w:id="1496" w:author="Thiago Ávila" w:date="2018-02-22T15:28:00Z">
          <w:pPr>
            <w:ind w:left="620"/>
          </w:pPr>
        </w:pPrChange>
      </w:pPr>
      <w:r w:rsidRPr="00E07610">
        <w:rPr>
          <w:rFonts w:ascii="Calibri" w:eastAsia="Calibri" w:hAnsi="Calibri" w:cs="Calibri"/>
          <w:color w:val="FF0000"/>
          <w:rPrChange w:id="1497" w:author="Thiago Ávila" w:date="2018-02-22T15:28:00Z">
            <w:rPr>
              <w:rFonts w:ascii="Calibri" w:eastAsia="Calibri" w:hAnsi="Calibri" w:cs="Calibri"/>
            </w:rPr>
          </w:rPrChange>
        </w:rPr>
        <w:t>2.4. PÚBLICO ALVO</w:t>
      </w:r>
    </w:p>
    <w:p w:rsidR="007E1280" w:rsidRPr="00E07610" w:rsidRDefault="007E1280" w:rsidP="00E07610">
      <w:pPr>
        <w:tabs>
          <w:tab w:val="left" w:pos="0"/>
        </w:tabs>
        <w:spacing w:line="312" w:lineRule="exact"/>
        <w:ind w:left="426"/>
        <w:rPr>
          <w:color w:val="FF0000"/>
          <w:sz w:val="20"/>
          <w:szCs w:val="20"/>
          <w:rPrChange w:id="1498" w:author="Thiago Ávila" w:date="2018-02-22T15:28:00Z">
            <w:rPr>
              <w:sz w:val="20"/>
              <w:szCs w:val="20"/>
            </w:rPr>
          </w:rPrChange>
        </w:rPr>
        <w:pPrChange w:id="1499" w:author="Thiago Ávila" w:date="2018-02-22T15:28:00Z">
          <w:pPr>
            <w:spacing w:line="312" w:lineRule="exact"/>
          </w:pPr>
        </w:pPrChange>
      </w:pPr>
    </w:p>
    <w:p w:rsidR="007E1280" w:rsidRPr="00E07610" w:rsidRDefault="00D27A22" w:rsidP="00E07610">
      <w:pPr>
        <w:tabs>
          <w:tab w:val="left" w:pos="0"/>
        </w:tabs>
        <w:ind w:left="426"/>
        <w:rPr>
          <w:color w:val="FF0000"/>
          <w:sz w:val="20"/>
          <w:szCs w:val="20"/>
          <w:rPrChange w:id="1500" w:author="Thiago Ávila" w:date="2018-02-22T15:28:00Z">
            <w:rPr>
              <w:sz w:val="20"/>
              <w:szCs w:val="20"/>
            </w:rPr>
          </w:rPrChange>
        </w:rPr>
        <w:pPrChange w:id="1501" w:author="Thiago Ávila" w:date="2018-02-22T15:28:00Z">
          <w:pPr>
            <w:tabs>
              <w:tab w:val="left" w:pos="1500"/>
            </w:tabs>
            <w:ind w:left="1060"/>
          </w:pPr>
        </w:pPrChange>
      </w:pPr>
      <w:r w:rsidRPr="00E07610">
        <w:rPr>
          <w:rFonts w:ascii="Calibri" w:eastAsia="Calibri" w:hAnsi="Calibri" w:cs="Calibri"/>
          <w:color w:val="FF0000"/>
          <w:rPrChange w:id="1502" w:author="Thiago Ávila" w:date="2018-02-22T15:28:00Z">
            <w:rPr>
              <w:rFonts w:ascii="Calibri" w:eastAsia="Calibri" w:hAnsi="Calibri" w:cs="Calibri"/>
            </w:rPr>
          </w:rPrChange>
        </w:rPr>
        <w:t>(</w:t>
      </w:r>
      <w:r w:rsidRPr="00E07610">
        <w:rPr>
          <w:color w:val="FF0000"/>
          <w:sz w:val="20"/>
          <w:szCs w:val="20"/>
          <w:rPrChange w:id="1503" w:author="Thiago Ávila" w:date="2018-02-22T15:28:00Z">
            <w:rPr>
              <w:sz w:val="20"/>
              <w:szCs w:val="20"/>
            </w:rPr>
          </w:rPrChange>
        </w:rPr>
        <w:tab/>
      </w:r>
      <w:r w:rsidRPr="00E07610">
        <w:rPr>
          <w:rFonts w:ascii="Calibri" w:eastAsia="Calibri" w:hAnsi="Calibri" w:cs="Calibri"/>
          <w:color w:val="FF0000"/>
          <w:rPrChange w:id="1504" w:author="Thiago Ávila" w:date="2018-02-22T15:28:00Z">
            <w:rPr>
              <w:rFonts w:ascii="Calibri" w:eastAsia="Calibri" w:hAnsi="Calibri" w:cs="Calibri"/>
            </w:rPr>
          </w:rPrChange>
        </w:rPr>
        <w:t>) INTERNO</w:t>
      </w:r>
    </w:p>
    <w:p w:rsidR="007E1280" w:rsidRPr="00E07610" w:rsidRDefault="007E1280" w:rsidP="00E07610">
      <w:pPr>
        <w:tabs>
          <w:tab w:val="left" w:pos="0"/>
        </w:tabs>
        <w:spacing w:line="269" w:lineRule="exact"/>
        <w:ind w:left="426"/>
        <w:rPr>
          <w:color w:val="FF0000"/>
          <w:sz w:val="20"/>
          <w:szCs w:val="20"/>
          <w:rPrChange w:id="1505" w:author="Thiago Ávila" w:date="2018-02-22T15:28:00Z">
            <w:rPr>
              <w:sz w:val="20"/>
              <w:szCs w:val="20"/>
            </w:rPr>
          </w:rPrChange>
        </w:rPr>
        <w:pPrChange w:id="1506" w:author="Thiago Ávila" w:date="2018-02-22T15:28:00Z">
          <w:pPr>
            <w:spacing w:line="269" w:lineRule="exact"/>
          </w:pPr>
        </w:pPrChange>
      </w:pPr>
    </w:p>
    <w:p w:rsidR="007E1280" w:rsidRPr="00E07610" w:rsidRDefault="00D27A22" w:rsidP="00E07610">
      <w:pPr>
        <w:tabs>
          <w:tab w:val="left" w:pos="0"/>
        </w:tabs>
        <w:ind w:left="426"/>
        <w:rPr>
          <w:color w:val="FF0000"/>
          <w:sz w:val="20"/>
          <w:szCs w:val="20"/>
          <w:rPrChange w:id="1507" w:author="Thiago Ávila" w:date="2018-02-22T15:28:00Z">
            <w:rPr>
              <w:sz w:val="20"/>
              <w:szCs w:val="20"/>
            </w:rPr>
          </w:rPrChange>
        </w:rPr>
        <w:pPrChange w:id="1508" w:author="Thiago Ávila" w:date="2018-02-22T15:28:00Z">
          <w:pPr>
            <w:ind w:left="1060"/>
          </w:pPr>
        </w:pPrChange>
      </w:pPr>
      <w:r w:rsidRPr="00E07610">
        <w:rPr>
          <w:rFonts w:ascii="Calibri" w:eastAsia="Calibri" w:hAnsi="Calibri" w:cs="Calibri"/>
          <w:color w:val="FF0000"/>
          <w:rPrChange w:id="1509" w:author="Thiago Ávila" w:date="2018-02-22T15:28:00Z">
            <w:rPr>
              <w:rFonts w:ascii="Calibri" w:eastAsia="Calibri" w:hAnsi="Calibri" w:cs="Calibri"/>
            </w:rPr>
          </w:rPrChange>
        </w:rPr>
        <w:t>(  X  ) EXTERNO</w:t>
      </w:r>
    </w:p>
    <w:p w:rsidR="007E1280" w:rsidRPr="00E07610" w:rsidRDefault="007E1280" w:rsidP="00E07610">
      <w:pPr>
        <w:tabs>
          <w:tab w:val="left" w:pos="0"/>
        </w:tabs>
        <w:spacing w:line="267" w:lineRule="exact"/>
        <w:ind w:left="426"/>
        <w:rPr>
          <w:color w:val="FF0000"/>
          <w:sz w:val="20"/>
          <w:szCs w:val="20"/>
          <w:rPrChange w:id="1510" w:author="Thiago Ávila" w:date="2018-02-22T15:28:00Z">
            <w:rPr>
              <w:sz w:val="20"/>
              <w:szCs w:val="20"/>
            </w:rPr>
          </w:rPrChange>
        </w:rPr>
        <w:pPrChange w:id="1511" w:author="Thiago Ávila" w:date="2018-02-22T15:28:00Z">
          <w:pPr>
            <w:spacing w:line="267" w:lineRule="exact"/>
          </w:pPr>
        </w:pPrChange>
      </w:pPr>
    </w:p>
    <w:p w:rsidR="007E1280" w:rsidRPr="00E07610" w:rsidRDefault="00D27A22" w:rsidP="00E07610">
      <w:pPr>
        <w:tabs>
          <w:tab w:val="left" w:pos="0"/>
        </w:tabs>
        <w:ind w:left="426"/>
        <w:rPr>
          <w:color w:val="FF0000"/>
          <w:sz w:val="20"/>
          <w:szCs w:val="20"/>
          <w:rPrChange w:id="1512" w:author="Thiago Ávila" w:date="2018-02-22T15:28:00Z">
            <w:rPr>
              <w:sz w:val="20"/>
              <w:szCs w:val="20"/>
            </w:rPr>
          </w:rPrChange>
        </w:rPr>
        <w:pPrChange w:id="1513" w:author="Thiago Ávila" w:date="2018-02-22T15:28:00Z">
          <w:pPr>
            <w:tabs>
              <w:tab w:val="left" w:pos="1500"/>
            </w:tabs>
            <w:ind w:left="1060"/>
          </w:pPr>
        </w:pPrChange>
      </w:pPr>
      <w:r w:rsidRPr="00E07610">
        <w:rPr>
          <w:rFonts w:ascii="Calibri" w:eastAsia="Calibri" w:hAnsi="Calibri" w:cs="Calibri"/>
          <w:color w:val="FF0000"/>
          <w:rPrChange w:id="1514" w:author="Thiago Ávila" w:date="2018-02-22T15:28:00Z">
            <w:rPr>
              <w:rFonts w:ascii="Calibri" w:eastAsia="Calibri" w:hAnsi="Calibri" w:cs="Calibri"/>
            </w:rPr>
          </w:rPrChange>
        </w:rPr>
        <w:t>(</w:t>
      </w:r>
      <w:r w:rsidRPr="00E07610">
        <w:rPr>
          <w:color w:val="FF0000"/>
          <w:sz w:val="20"/>
          <w:szCs w:val="20"/>
          <w:rPrChange w:id="1515" w:author="Thiago Ávila" w:date="2018-02-22T15:28:00Z">
            <w:rPr>
              <w:sz w:val="20"/>
              <w:szCs w:val="20"/>
            </w:rPr>
          </w:rPrChange>
        </w:rPr>
        <w:tab/>
      </w:r>
      <w:r w:rsidRPr="00E07610">
        <w:rPr>
          <w:rFonts w:ascii="Calibri" w:eastAsia="Calibri" w:hAnsi="Calibri" w:cs="Calibri"/>
          <w:color w:val="FF0000"/>
          <w:rPrChange w:id="1516" w:author="Thiago Ávila" w:date="2018-02-22T15:28:00Z">
            <w:rPr>
              <w:rFonts w:ascii="Calibri" w:eastAsia="Calibri" w:hAnsi="Calibri" w:cs="Calibri"/>
            </w:rPr>
          </w:rPrChange>
        </w:rPr>
        <w:t>) INTERNO X EXTERNO</w:t>
      </w:r>
    </w:p>
    <w:p w:rsidR="007E1280" w:rsidRPr="00E07610" w:rsidRDefault="007E1280" w:rsidP="00E07610">
      <w:pPr>
        <w:tabs>
          <w:tab w:val="left" w:pos="0"/>
        </w:tabs>
        <w:spacing w:line="200" w:lineRule="exact"/>
        <w:ind w:left="426"/>
        <w:rPr>
          <w:color w:val="FF0000"/>
          <w:sz w:val="20"/>
          <w:szCs w:val="20"/>
          <w:rPrChange w:id="1517" w:author="Thiago Ávila" w:date="2018-02-22T15:28:00Z">
            <w:rPr>
              <w:sz w:val="20"/>
              <w:szCs w:val="20"/>
            </w:rPr>
          </w:rPrChange>
        </w:rPr>
        <w:pPrChange w:id="1518" w:author="Thiago Ávila" w:date="2018-02-22T15:28:00Z">
          <w:pPr>
            <w:spacing w:line="200" w:lineRule="exact"/>
          </w:pPr>
        </w:pPrChange>
      </w:pPr>
    </w:p>
    <w:p w:rsidR="007E1280" w:rsidRPr="00E07610" w:rsidRDefault="00D27A22" w:rsidP="00E07610">
      <w:pPr>
        <w:tabs>
          <w:tab w:val="left" w:pos="0"/>
        </w:tabs>
        <w:ind w:left="426"/>
        <w:rPr>
          <w:color w:val="FF0000"/>
          <w:sz w:val="20"/>
          <w:szCs w:val="20"/>
          <w:rPrChange w:id="1519" w:author="Thiago Ávila" w:date="2018-02-22T15:28:00Z">
            <w:rPr>
              <w:sz w:val="20"/>
              <w:szCs w:val="20"/>
            </w:rPr>
          </w:rPrChange>
        </w:rPr>
        <w:pPrChange w:id="1520" w:author="Thiago Ávila" w:date="2018-02-22T15:28:00Z">
          <w:pPr>
            <w:ind w:left="620"/>
          </w:pPr>
        </w:pPrChange>
      </w:pPr>
      <w:r w:rsidRPr="00E07610">
        <w:rPr>
          <w:rFonts w:ascii="Calibri" w:eastAsia="Calibri" w:hAnsi="Calibri" w:cs="Calibri"/>
          <w:color w:val="FF0000"/>
          <w:rPrChange w:id="1521" w:author="Thiago Ávila" w:date="2018-02-22T15:28:00Z">
            <w:rPr>
              <w:rFonts w:ascii="Calibri" w:eastAsia="Calibri" w:hAnsi="Calibri" w:cs="Calibri"/>
            </w:rPr>
          </w:rPrChange>
        </w:rPr>
        <w:t>2.5. VALOR A SER AGREGADO AOS PROCESSOS FAZENDÁRIOS</w:t>
      </w:r>
    </w:p>
    <w:p w:rsidR="007E1280" w:rsidRPr="00E07610" w:rsidRDefault="007E1280" w:rsidP="00E07610">
      <w:pPr>
        <w:tabs>
          <w:tab w:val="left" w:pos="0"/>
        </w:tabs>
        <w:spacing w:line="200" w:lineRule="exact"/>
        <w:ind w:left="426"/>
        <w:rPr>
          <w:color w:val="FF0000"/>
          <w:sz w:val="20"/>
          <w:szCs w:val="20"/>
          <w:rPrChange w:id="1522" w:author="Thiago Ávila" w:date="2018-02-22T15:28:00Z">
            <w:rPr>
              <w:sz w:val="20"/>
              <w:szCs w:val="20"/>
            </w:rPr>
          </w:rPrChange>
        </w:rPr>
        <w:pPrChange w:id="1523" w:author="Thiago Ávila" w:date="2018-02-22T15:28:00Z">
          <w:pPr>
            <w:spacing w:line="200" w:lineRule="exact"/>
          </w:pPr>
        </w:pPrChange>
      </w:pPr>
    </w:p>
    <w:p w:rsidR="007E1280" w:rsidRPr="00E07610" w:rsidRDefault="007E1280" w:rsidP="00E07610">
      <w:pPr>
        <w:tabs>
          <w:tab w:val="left" w:pos="0"/>
        </w:tabs>
        <w:spacing w:line="271" w:lineRule="exact"/>
        <w:ind w:left="426"/>
        <w:rPr>
          <w:color w:val="FF0000"/>
          <w:sz w:val="20"/>
          <w:szCs w:val="20"/>
          <w:rPrChange w:id="1524" w:author="Thiago Ávila" w:date="2018-02-22T15:28:00Z">
            <w:rPr>
              <w:sz w:val="20"/>
              <w:szCs w:val="20"/>
            </w:rPr>
          </w:rPrChange>
        </w:rPr>
        <w:pPrChange w:id="1525" w:author="Thiago Ávila" w:date="2018-02-22T15:28:00Z">
          <w:pPr>
            <w:spacing w:line="271" w:lineRule="exact"/>
          </w:pPr>
        </w:pPrChange>
      </w:pPr>
    </w:p>
    <w:p w:rsidR="007E1280" w:rsidRPr="00E07610" w:rsidRDefault="00D27A22" w:rsidP="00E07610">
      <w:pPr>
        <w:numPr>
          <w:ilvl w:val="0"/>
          <w:numId w:val="16"/>
        </w:numPr>
        <w:tabs>
          <w:tab w:val="left" w:pos="0"/>
          <w:tab w:val="left" w:pos="1080"/>
        </w:tabs>
        <w:ind w:left="426" w:hanging="110"/>
        <w:rPr>
          <w:rFonts w:ascii="Calibri" w:eastAsia="Calibri" w:hAnsi="Calibri" w:cs="Calibri"/>
          <w:color w:val="FF0000"/>
          <w:rPrChange w:id="1526" w:author="Thiago Ávila" w:date="2018-02-22T15:28:00Z">
            <w:rPr>
              <w:rFonts w:ascii="Calibri" w:eastAsia="Calibri" w:hAnsi="Calibri" w:cs="Calibri"/>
            </w:rPr>
          </w:rPrChange>
        </w:rPr>
        <w:pPrChange w:id="1527" w:author="Thiago Ávila" w:date="2018-02-22T15:28:00Z">
          <w:pPr>
            <w:numPr>
              <w:numId w:val="16"/>
            </w:numPr>
            <w:tabs>
              <w:tab w:val="left" w:pos="1080"/>
            </w:tabs>
            <w:ind w:left="1080" w:hanging="110"/>
          </w:pPr>
        </w:pPrChange>
      </w:pPr>
      <w:r w:rsidRPr="00E07610">
        <w:rPr>
          <w:rFonts w:ascii="Calibri" w:eastAsia="Calibri" w:hAnsi="Calibri" w:cs="Calibri"/>
          <w:color w:val="FF0000"/>
          <w:rPrChange w:id="1528" w:author="Thiago Ávila" w:date="2018-02-22T15:28:00Z">
            <w:rPr>
              <w:rFonts w:ascii="Calibri" w:eastAsia="Calibri" w:hAnsi="Calibri" w:cs="Calibri"/>
            </w:rPr>
          </w:rPrChange>
        </w:rPr>
        <w:t>Credibilidade;</w:t>
      </w:r>
    </w:p>
    <w:p w:rsidR="007E1280" w:rsidRPr="00E07610" w:rsidRDefault="007E1280" w:rsidP="00E07610">
      <w:pPr>
        <w:tabs>
          <w:tab w:val="left" w:pos="0"/>
        </w:tabs>
        <w:spacing w:line="180" w:lineRule="exact"/>
        <w:ind w:left="426"/>
        <w:rPr>
          <w:rFonts w:ascii="Calibri" w:eastAsia="Calibri" w:hAnsi="Calibri" w:cs="Calibri"/>
          <w:color w:val="FF0000"/>
          <w:rPrChange w:id="1529" w:author="Thiago Ávila" w:date="2018-02-22T15:28:00Z">
            <w:rPr>
              <w:rFonts w:ascii="Calibri" w:eastAsia="Calibri" w:hAnsi="Calibri" w:cs="Calibri"/>
            </w:rPr>
          </w:rPrChange>
        </w:rPr>
        <w:pPrChange w:id="1530" w:author="Thiago Ávila" w:date="2018-02-22T15:28:00Z">
          <w:pPr>
            <w:spacing w:line="180" w:lineRule="exact"/>
          </w:pPr>
        </w:pPrChange>
      </w:pPr>
    </w:p>
    <w:p w:rsidR="007E1280" w:rsidRPr="00E07610" w:rsidRDefault="00D27A22" w:rsidP="00E07610">
      <w:pPr>
        <w:numPr>
          <w:ilvl w:val="0"/>
          <w:numId w:val="16"/>
        </w:numPr>
        <w:tabs>
          <w:tab w:val="left" w:pos="0"/>
          <w:tab w:val="left" w:pos="1080"/>
        </w:tabs>
        <w:ind w:left="426" w:hanging="110"/>
        <w:rPr>
          <w:rFonts w:ascii="Calibri" w:eastAsia="Calibri" w:hAnsi="Calibri" w:cs="Calibri"/>
          <w:color w:val="FF0000"/>
          <w:rPrChange w:id="1531" w:author="Thiago Ávila" w:date="2018-02-22T15:28:00Z">
            <w:rPr>
              <w:rFonts w:ascii="Calibri" w:eastAsia="Calibri" w:hAnsi="Calibri" w:cs="Calibri"/>
            </w:rPr>
          </w:rPrChange>
        </w:rPr>
        <w:pPrChange w:id="1532" w:author="Thiago Ávila" w:date="2018-02-22T15:28:00Z">
          <w:pPr>
            <w:numPr>
              <w:numId w:val="16"/>
            </w:numPr>
            <w:tabs>
              <w:tab w:val="left" w:pos="1080"/>
            </w:tabs>
            <w:ind w:left="1080" w:hanging="110"/>
          </w:pPr>
        </w:pPrChange>
      </w:pPr>
      <w:r w:rsidRPr="00E07610">
        <w:rPr>
          <w:rFonts w:ascii="Calibri" w:eastAsia="Calibri" w:hAnsi="Calibri" w:cs="Calibri"/>
          <w:color w:val="FF0000"/>
          <w:rPrChange w:id="1533" w:author="Thiago Ávila" w:date="2018-02-22T15:28:00Z">
            <w:rPr>
              <w:rFonts w:ascii="Calibri" w:eastAsia="Calibri" w:hAnsi="Calibri" w:cs="Calibri"/>
            </w:rPr>
          </w:rPrChange>
        </w:rPr>
        <w:t>Transparência.</w:t>
      </w:r>
    </w:p>
    <w:p w:rsidR="007E1280" w:rsidRPr="00E07610" w:rsidRDefault="007E1280" w:rsidP="00E07610">
      <w:pPr>
        <w:tabs>
          <w:tab w:val="left" w:pos="0"/>
        </w:tabs>
        <w:spacing w:line="200" w:lineRule="exact"/>
        <w:ind w:left="426"/>
        <w:rPr>
          <w:color w:val="FF0000"/>
          <w:sz w:val="20"/>
          <w:szCs w:val="20"/>
          <w:rPrChange w:id="1534" w:author="Thiago Ávila" w:date="2018-02-22T15:28:00Z">
            <w:rPr>
              <w:sz w:val="20"/>
              <w:szCs w:val="20"/>
            </w:rPr>
          </w:rPrChange>
        </w:rPr>
        <w:pPrChange w:id="1535" w:author="Thiago Ávila" w:date="2018-02-22T15:28:00Z">
          <w:pPr>
            <w:spacing w:line="200" w:lineRule="exact"/>
          </w:pPr>
        </w:pPrChange>
      </w:pPr>
    </w:p>
    <w:p w:rsidR="007E1280" w:rsidRPr="00E07610" w:rsidRDefault="007E1280" w:rsidP="00E07610">
      <w:pPr>
        <w:tabs>
          <w:tab w:val="left" w:pos="0"/>
        </w:tabs>
        <w:spacing w:line="251" w:lineRule="exact"/>
        <w:ind w:left="426"/>
        <w:rPr>
          <w:color w:val="FF0000"/>
          <w:sz w:val="20"/>
          <w:szCs w:val="20"/>
          <w:rPrChange w:id="1536" w:author="Thiago Ávila" w:date="2018-02-22T15:28:00Z">
            <w:rPr>
              <w:sz w:val="20"/>
              <w:szCs w:val="20"/>
            </w:rPr>
          </w:rPrChange>
        </w:rPr>
        <w:pPrChange w:id="1537" w:author="Thiago Ávila" w:date="2018-02-22T15:28:00Z">
          <w:pPr>
            <w:spacing w:line="251" w:lineRule="exact"/>
          </w:pPr>
        </w:pPrChange>
      </w:pPr>
    </w:p>
    <w:p w:rsidR="007E1280" w:rsidRPr="00E07610" w:rsidRDefault="00D27A22" w:rsidP="00E07610">
      <w:pPr>
        <w:tabs>
          <w:tab w:val="left" w:pos="0"/>
        </w:tabs>
        <w:ind w:left="426"/>
        <w:rPr>
          <w:color w:val="FF0000"/>
          <w:sz w:val="20"/>
          <w:szCs w:val="20"/>
          <w:rPrChange w:id="1538" w:author="Thiago Ávila" w:date="2018-02-22T15:28:00Z">
            <w:rPr>
              <w:sz w:val="20"/>
              <w:szCs w:val="20"/>
            </w:rPr>
          </w:rPrChange>
        </w:rPr>
        <w:pPrChange w:id="1539" w:author="Thiago Ávila" w:date="2018-02-22T15:28:00Z">
          <w:pPr>
            <w:ind w:left="620"/>
          </w:pPr>
        </w:pPrChange>
      </w:pPr>
      <w:r w:rsidRPr="00E07610">
        <w:rPr>
          <w:rFonts w:ascii="Calibri" w:eastAsia="Calibri" w:hAnsi="Calibri" w:cs="Calibri"/>
          <w:color w:val="FF0000"/>
          <w:rPrChange w:id="1540" w:author="Thiago Ávila" w:date="2018-02-22T15:28:00Z">
            <w:rPr>
              <w:rFonts w:ascii="Calibri" w:eastAsia="Calibri" w:hAnsi="Calibri" w:cs="Calibri"/>
            </w:rPr>
          </w:rPrChange>
        </w:rPr>
        <w:t>2.6. FORMA DE DISPONIBILIZAÇÃO DA SOLUÇÃO</w:t>
      </w:r>
    </w:p>
    <w:p w:rsidR="007E1280" w:rsidRPr="00E07610" w:rsidRDefault="007E1280" w:rsidP="00E07610">
      <w:pPr>
        <w:tabs>
          <w:tab w:val="left" w:pos="0"/>
        </w:tabs>
        <w:spacing w:line="200" w:lineRule="exact"/>
        <w:ind w:left="426"/>
        <w:rPr>
          <w:color w:val="FF0000"/>
          <w:sz w:val="20"/>
          <w:szCs w:val="20"/>
          <w:rPrChange w:id="1541" w:author="Thiago Ávila" w:date="2018-02-22T15:28:00Z">
            <w:rPr>
              <w:sz w:val="20"/>
              <w:szCs w:val="20"/>
            </w:rPr>
          </w:rPrChange>
        </w:rPr>
        <w:pPrChange w:id="1542" w:author="Thiago Ávila" w:date="2018-02-22T15:28:00Z">
          <w:pPr>
            <w:spacing w:line="200" w:lineRule="exact"/>
          </w:pPr>
        </w:pPrChange>
      </w:pPr>
    </w:p>
    <w:p w:rsidR="007E1280" w:rsidRPr="00E07610" w:rsidRDefault="007E1280" w:rsidP="00E07610">
      <w:pPr>
        <w:tabs>
          <w:tab w:val="left" w:pos="0"/>
        </w:tabs>
        <w:spacing w:line="320" w:lineRule="exact"/>
        <w:ind w:left="426"/>
        <w:rPr>
          <w:color w:val="FF0000"/>
          <w:sz w:val="20"/>
          <w:szCs w:val="20"/>
          <w:rPrChange w:id="1543" w:author="Thiago Ávila" w:date="2018-02-22T15:28:00Z">
            <w:rPr>
              <w:sz w:val="20"/>
              <w:szCs w:val="20"/>
            </w:rPr>
          </w:rPrChange>
        </w:rPr>
        <w:pPrChange w:id="1544" w:author="Thiago Ávila" w:date="2018-02-22T15:28:00Z">
          <w:pPr>
            <w:spacing w:line="320" w:lineRule="exact"/>
          </w:pPr>
        </w:pPrChange>
      </w:pPr>
    </w:p>
    <w:p w:rsidR="007E1280" w:rsidRPr="00E07610" w:rsidRDefault="00D27A22" w:rsidP="00E07610">
      <w:pPr>
        <w:tabs>
          <w:tab w:val="left" w:pos="0"/>
        </w:tabs>
        <w:spacing w:line="227" w:lineRule="auto"/>
        <w:ind w:left="426" w:right="266" w:firstLine="708"/>
        <w:rPr>
          <w:color w:val="FF0000"/>
          <w:sz w:val="20"/>
          <w:szCs w:val="20"/>
          <w:rPrChange w:id="1545" w:author="Thiago Ávila" w:date="2018-02-22T15:28:00Z">
            <w:rPr>
              <w:sz w:val="20"/>
              <w:szCs w:val="20"/>
            </w:rPr>
          </w:rPrChange>
        </w:rPr>
        <w:pPrChange w:id="1546" w:author="Thiago Ávila" w:date="2018-02-22T15:28:00Z">
          <w:pPr>
            <w:spacing w:line="227" w:lineRule="auto"/>
            <w:ind w:left="260" w:right="266" w:firstLine="708"/>
          </w:pPr>
        </w:pPrChange>
      </w:pPr>
      <w:r w:rsidRPr="00E07610">
        <w:rPr>
          <w:rFonts w:ascii="Calibri" w:eastAsia="Calibri" w:hAnsi="Calibri" w:cs="Calibri"/>
          <w:color w:val="FF0000"/>
          <w:rPrChange w:id="1547" w:author="Thiago Ávila" w:date="2018-02-22T15:28:00Z">
            <w:rPr>
              <w:rFonts w:ascii="Calibri" w:eastAsia="Calibri" w:hAnsi="Calibri" w:cs="Calibri"/>
            </w:rPr>
          </w:rPrChange>
        </w:rPr>
        <w:t>Lojas virtuais da Apple Store, para aplicativos desenvolvidos na plataforma iOS e/ou Google Store, para aplicativos desenvolvidos na plataforma Android.</w:t>
      </w:r>
    </w:p>
    <w:p w:rsidR="007E1280" w:rsidRPr="00E07610" w:rsidRDefault="007E1280" w:rsidP="00E07610">
      <w:pPr>
        <w:tabs>
          <w:tab w:val="left" w:pos="0"/>
        </w:tabs>
        <w:spacing w:line="200" w:lineRule="exact"/>
        <w:ind w:left="426"/>
        <w:rPr>
          <w:color w:val="FF0000"/>
          <w:sz w:val="20"/>
          <w:szCs w:val="20"/>
          <w:rPrChange w:id="1548" w:author="Thiago Ávila" w:date="2018-02-22T15:28:00Z">
            <w:rPr>
              <w:sz w:val="20"/>
              <w:szCs w:val="20"/>
            </w:rPr>
          </w:rPrChange>
        </w:rPr>
        <w:pPrChange w:id="1549" w:author="Thiago Ávila" w:date="2018-02-22T15:28:00Z">
          <w:pPr>
            <w:spacing w:line="200" w:lineRule="exact"/>
          </w:pPr>
        </w:pPrChange>
      </w:pPr>
    </w:p>
    <w:p w:rsidR="007E1280" w:rsidRPr="00E07610" w:rsidRDefault="007E1280" w:rsidP="00E07610">
      <w:pPr>
        <w:tabs>
          <w:tab w:val="left" w:pos="0"/>
        </w:tabs>
        <w:spacing w:line="200" w:lineRule="exact"/>
        <w:ind w:left="426"/>
        <w:rPr>
          <w:color w:val="FF0000"/>
          <w:sz w:val="20"/>
          <w:szCs w:val="20"/>
          <w:rPrChange w:id="1550" w:author="Thiago Ávila" w:date="2018-02-22T15:28:00Z">
            <w:rPr>
              <w:sz w:val="20"/>
              <w:szCs w:val="20"/>
            </w:rPr>
          </w:rPrChange>
        </w:rPr>
        <w:pPrChange w:id="1551" w:author="Thiago Ávila" w:date="2018-02-22T15:28:00Z">
          <w:pPr>
            <w:spacing w:line="200" w:lineRule="exact"/>
          </w:pPr>
        </w:pPrChange>
      </w:pPr>
    </w:p>
    <w:p w:rsidR="007E1280" w:rsidRPr="00E07610" w:rsidRDefault="00D27A22" w:rsidP="00E07610">
      <w:pPr>
        <w:tabs>
          <w:tab w:val="left" w:pos="0"/>
        </w:tabs>
        <w:ind w:left="426"/>
        <w:rPr>
          <w:color w:val="FF0000"/>
          <w:sz w:val="20"/>
          <w:szCs w:val="20"/>
          <w:rPrChange w:id="1552" w:author="Thiago Ávila" w:date="2018-02-22T15:28:00Z">
            <w:rPr>
              <w:sz w:val="20"/>
              <w:szCs w:val="20"/>
            </w:rPr>
          </w:rPrChange>
        </w:rPr>
        <w:pPrChange w:id="1553" w:author="Thiago Ávila" w:date="2018-02-22T15:28:00Z">
          <w:pPr>
            <w:ind w:left="620"/>
          </w:pPr>
        </w:pPrChange>
      </w:pPr>
      <w:r w:rsidRPr="00E07610">
        <w:rPr>
          <w:rFonts w:ascii="Calibri" w:eastAsia="Calibri" w:hAnsi="Calibri" w:cs="Calibri"/>
          <w:color w:val="FF0000"/>
          <w:rPrChange w:id="1554" w:author="Thiago Ávila" w:date="2018-02-22T15:28:00Z">
            <w:rPr>
              <w:rFonts w:ascii="Calibri" w:eastAsia="Calibri" w:hAnsi="Calibri" w:cs="Calibri"/>
            </w:rPr>
          </w:rPrChange>
        </w:rPr>
        <w:t>2.7. FUNCIONALIDADES QUE SERÃO DISPONIBILIZADAS</w:t>
      </w:r>
    </w:p>
    <w:p w:rsidR="007E1280" w:rsidRPr="00E07610" w:rsidRDefault="007E1280" w:rsidP="00E07610">
      <w:pPr>
        <w:tabs>
          <w:tab w:val="left" w:pos="0"/>
        </w:tabs>
        <w:spacing w:line="200" w:lineRule="exact"/>
        <w:ind w:left="426"/>
        <w:rPr>
          <w:color w:val="FF0000"/>
          <w:sz w:val="20"/>
          <w:szCs w:val="20"/>
          <w:rPrChange w:id="1555" w:author="Thiago Ávila" w:date="2018-02-22T15:28:00Z">
            <w:rPr>
              <w:sz w:val="20"/>
              <w:szCs w:val="20"/>
            </w:rPr>
          </w:rPrChange>
        </w:rPr>
        <w:pPrChange w:id="1556" w:author="Thiago Ávila" w:date="2018-02-22T15:28:00Z">
          <w:pPr>
            <w:spacing w:line="200" w:lineRule="exact"/>
          </w:pPr>
        </w:pPrChange>
      </w:pPr>
    </w:p>
    <w:p w:rsidR="007E1280" w:rsidRPr="00E07610" w:rsidRDefault="007E1280" w:rsidP="00E07610">
      <w:pPr>
        <w:tabs>
          <w:tab w:val="left" w:pos="0"/>
        </w:tabs>
        <w:spacing w:line="271" w:lineRule="exact"/>
        <w:ind w:left="426"/>
        <w:rPr>
          <w:color w:val="FF0000"/>
          <w:sz w:val="20"/>
          <w:szCs w:val="20"/>
          <w:rPrChange w:id="1557" w:author="Thiago Ávila" w:date="2018-02-22T15:28:00Z">
            <w:rPr>
              <w:sz w:val="20"/>
              <w:szCs w:val="20"/>
            </w:rPr>
          </w:rPrChange>
        </w:rPr>
        <w:pPrChange w:id="1558" w:author="Thiago Ávila" w:date="2018-02-22T15:28:00Z">
          <w:pPr>
            <w:spacing w:line="271" w:lineRule="exact"/>
          </w:pPr>
        </w:pPrChange>
      </w:pPr>
    </w:p>
    <w:p w:rsidR="007E1280" w:rsidRPr="00E07610" w:rsidRDefault="00D27A22" w:rsidP="00E07610">
      <w:pPr>
        <w:numPr>
          <w:ilvl w:val="0"/>
          <w:numId w:val="17"/>
        </w:numPr>
        <w:tabs>
          <w:tab w:val="left" w:pos="0"/>
          <w:tab w:val="left" w:pos="1080"/>
        </w:tabs>
        <w:ind w:left="426" w:hanging="110"/>
        <w:rPr>
          <w:rFonts w:ascii="Calibri" w:eastAsia="Calibri" w:hAnsi="Calibri" w:cs="Calibri"/>
          <w:color w:val="FF0000"/>
          <w:rPrChange w:id="1559" w:author="Thiago Ávila" w:date="2018-02-22T15:28:00Z">
            <w:rPr>
              <w:rFonts w:ascii="Calibri" w:eastAsia="Calibri" w:hAnsi="Calibri" w:cs="Calibri"/>
            </w:rPr>
          </w:rPrChange>
        </w:rPr>
        <w:pPrChange w:id="1560" w:author="Thiago Ávila" w:date="2018-02-22T15:28:00Z">
          <w:pPr>
            <w:numPr>
              <w:numId w:val="17"/>
            </w:numPr>
            <w:tabs>
              <w:tab w:val="left" w:pos="1080"/>
            </w:tabs>
            <w:ind w:left="1080" w:hanging="110"/>
          </w:pPr>
        </w:pPrChange>
      </w:pPr>
      <w:r w:rsidRPr="00E07610">
        <w:rPr>
          <w:rFonts w:ascii="Calibri" w:eastAsia="Calibri" w:hAnsi="Calibri" w:cs="Calibri"/>
          <w:color w:val="FF0000"/>
          <w:rPrChange w:id="1561" w:author="Thiago Ávila" w:date="2018-02-22T15:28:00Z">
            <w:rPr>
              <w:rFonts w:ascii="Calibri" w:eastAsia="Calibri" w:hAnsi="Calibri" w:cs="Calibri"/>
            </w:rPr>
          </w:rPrChange>
        </w:rPr>
        <w:t>Consulta de preços por código de barras ou descrição;</w:t>
      </w:r>
    </w:p>
    <w:p w:rsidR="007E1280" w:rsidRPr="00E07610" w:rsidRDefault="007E1280" w:rsidP="00E07610">
      <w:pPr>
        <w:tabs>
          <w:tab w:val="left" w:pos="0"/>
        </w:tabs>
        <w:spacing w:line="180" w:lineRule="exact"/>
        <w:ind w:left="426"/>
        <w:rPr>
          <w:rFonts w:ascii="Calibri" w:eastAsia="Calibri" w:hAnsi="Calibri" w:cs="Calibri"/>
          <w:color w:val="FF0000"/>
          <w:rPrChange w:id="1562" w:author="Thiago Ávila" w:date="2018-02-22T15:28:00Z">
            <w:rPr>
              <w:rFonts w:ascii="Calibri" w:eastAsia="Calibri" w:hAnsi="Calibri" w:cs="Calibri"/>
            </w:rPr>
          </w:rPrChange>
        </w:rPr>
        <w:pPrChange w:id="1563" w:author="Thiago Ávila" w:date="2018-02-22T15:28:00Z">
          <w:pPr>
            <w:spacing w:line="180" w:lineRule="exact"/>
          </w:pPr>
        </w:pPrChange>
      </w:pPr>
    </w:p>
    <w:p w:rsidR="007E1280" w:rsidRPr="00E07610" w:rsidRDefault="00D27A22" w:rsidP="00E07610">
      <w:pPr>
        <w:numPr>
          <w:ilvl w:val="0"/>
          <w:numId w:val="17"/>
        </w:numPr>
        <w:tabs>
          <w:tab w:val="left" w:pos="0"/>
          <w:tab w:val="left" w:pos="1080"/>
        </w:tabs>
        <w:ind w:left="426" w:hanging="110"/>
        <w:rPr>
          <w:rFonts w:ascii="Calibri" w:eastAsia="Calibri" w:hAnsi="Calibri" w:cs="Calibri"/>
          <w:color w:val="FF0000"/>
          <w:rPrChange w:id="1564" w:author="Thiago Ávila" w:date="2018-02-22T15:28:00Z">
            <w:rPr>
              <w:rFonts w:ascii="Calibri" w:eastAsia="Calibri" w:hAnsi="Calibri" w:cs="Calibri"/>
            </w:rPr>
          </w:rPrChange>
        </w:rPr>
        <w:pPrChange w:id="1565" w:author="Thiago Ávila" w:date="2018-02-22T15:28:00Z">
          <w:pPr>
            <w:numPr>
              <w:numId w:val="17"/>
            </w:numPr>
            <w:tabs>
              <w:tab w:val="left" w:pos="1080"/>
            </w:tabs>
            <w:ind w:left="1080" w:hanging="110"/>
          </w:pPr>
        </w:pPrChange>
      </w:pPr>
      <w:r w:rsidRPr="00E07610">
        <w:rPr>
          <w:rFonts w:ascii="Calibri" w:eastAsia="Calibri" w:hAnsi="Calibri" w:cs="Calibri"/>
          <w:color w:val="FF0000"/>
          <w:rPrChange w:id="1566" w:author="Thiago Ávila" w:date="2018-02-22T15:28:00Z">
            <w:rPr>
              <w:rFonts w:ascii="Calibri" w:eastAsia="Calibri" w:hAnsi="Calibri" w:cs="Calibri"/>
            </w:rPr>
          </w:rPrChange>
        </w:rPr>
        <w:t>Consulta por geolocalização;</w:t>
      </w:r>
    </w:p>
    <w:p w:rsidR="007E1280" w:rsidRPr="00E07610" w:rsidRDefault="007E1280" w:rsidP="00E07610">
      <w:pPr>
        <w:tabs>
          <w:tab w:val="left" w:pos="0"/>
        </w:tabs>
        <w:spacing w:line="182" w:lineRule="exact"/>
        <w:ind w:left="426"/>
        <w:rPr>
          <w:rFonts w:ascii="Calibri" w:eastAsia="Calibri" w:hAnsi="Calibri" w:cs="Calibri"/>
          <w:color w:val="FF0000"/>
          <w:rPrChange w:id="1567" w:author="Thiago Ávila" w:date="2018-02-22T15:28:00Z">
            <w:rPr>
              <w:rFonts w:ascii="Calibri" w:eastAsia="Calibri" w:hAnsi="Calibri" w:cs="Calibri"/>
            </w:rPr>
          </w:rPrChange>
        </w:rPr>
        <w:pPrChange w:id="1568" w:author="Thiago Ávila" w:date="2018-02-22T15:28:00Z">
          <w:pPr>
            <w:spacing w:line="182" w:lineRule="exact"/>
          </w:pPr>
        </w:pPrChange>
      </w:pPr>
    </w:p>
    <w:p w:rsidR="007E1280" w:rsidRPr="00E07610" w:rsidRDefault="00D27A22" w:rsidP="00E07610">
      <w:pPr>
        <w:numPr>
          <w:ilvl w:val="0"/>
          <w:numId w:val="17"/>
        </w:numPr>
        <w:tabs>
          <w:tab w:val="left" w:pos="0"/>
          <w:tab w:val="left" w:pos="1080"/>
        </w:tabs>
        <w:ind w:left="426" w:hanging="110"/>
        <w:rPr>
          <w:rFonts w:ascii="Calibri" w:eastAsia="Calibri" w:hAnsi="Calibri" w:cs="Calibri"/>
          <w:color w:val="FF0000"/>
          <w:rPrChange w:id="1569" w:author="Thiago Ávila" w:date="2018-02-22T15:28:00Z">
            <w:rPr>
              <w:rFonts w:ascii="Calibri" w:eastAsia="Calibri" w:hAnsi="Calibri" w:cs="Calibri"/>
            </w:rPr>
          </w:rPrChange>
        </w:rPr>
        <w:pPrChange w:id="1570" w:author="Thiago Ávila" w:date="2018-02-22T15:28:00Z">
          <w:pPr>
            <w:numPr>
              <w:numId w:val="17"/>
            </w:numPr>
            <w:tabs>
              <w:tab w:val="left" w:pos="1080"/>
            </w:tabs>
            <w:ind w:left="1080" w:hanging="110"/>
          </w:pPr>
        </w:pPrChange>
      </w:pPr>
      <w:r w:rsidRPr="00E07610">
        <w:rPr>
          <w:rFonts w:ascii="Calibri" w:eastAsia="Calibri" w:hAnsi="Calibri" w:cs="Calibri"/>
          <w:color w:val="FF0000"/>
          <w:rPrChange w:id="1571" w:author="Thiago Ávila" w:date="2018-02-22T15:28:00Z">
            <w:rPr>
              <w:rFonts w:ascii="Calibri" w:eastAsia="Calibri" w:hAnsi="Calibri" w:cs="Calibri"/>
            </w:rPr>
          </w:rPrChange>
        </w:rPr>
        <w:t>Alerta quando um produto atingir um determinado valor;</w:t>
      </w:r>
    </w:p>
    <w:p w:rsidR="007E1280" w:rsidRPr="00E07610" w:rsidRDefault="007E1280">
      <w:pPr>
        <w:spacing w:line="396" w:lineRule="exact"/>
        <w:rPr>
          <w:color w:val="FF0000"/>
          <w:sz w:val="20"/>
          <w:szCs w:val="20"/>
          <w:rPrChange w:id="1572" w:author="Thiago Ávila" w:date="2018-02-22T15:28:00Z">
            <w:rPr>
              <w:sz w:val="20"/>
              <w:szCs w:val="20"/>
            </w:rPr>
          </w:rPrChange>
        </w:rPr>
      </w:pPr>
    </w:p>
    <w:p w:rsidR="007E1280" w:rsidRPr="00E07610" w:rsidDel="00E07610" w:rsidRDefault="00D27A22">
      <w:pPr>
        <w:ind w:right="266"/>
        <w:jc w:val="right"/>
        <w:rPr>
          <w:del w:id="1573" w:author="Thiago Ávila" w:date="2018-02-22T15:28:00Z"/>
          <w:color w:val="FF0000"/>
          <w:sz w:val="20"/>
          <w:szCs w:val="20"/>
          <w:rPrChange w:id="1574" w:author="Thiago Ávila" w:date="2018-02-22T15:28:00Z">
            <w:rPr>
              <w:del w:id="1575" w:author="Thiago Ávila" w:date="2018-02-22T15:28:00Z"/>
              <w:sz w:val="20"/>
              <w:szCs w:val="20"/>
            </w:rPr>
          </w:rPrChange>
        </w:rPr>
      </w:pPr>
      <w:del w:id="1576" w:author="Thiago Ávila" w:date="2018-02-22T15:28:00Z">
        <w:r w:rsidRPr="00E07610" w:rsidDel="00E07610">
          <w:rPr>
            <w:rFonts w:ascii="Calibri" w:eastAsia="Calibri" w:hAnsi="Calibri" w:cs="Calibri"/>
            <w:color w:val="FF0000"/>
            <w:rPrChange w:id="1577" w:author="Thiago Ávila" w:date="2018-02-22T15:28:00Z">
              <w:rPr>
                <w:rFonts w:ascii="Calibri" w:eastAsia="Calibri" w:hAnsi="Calibri" w:cs="Calibri"/>
              </w:rPr>
            </w:rPrChange>
          </w:rPr>
          <w:delText>19</w:delText>
        </w:r>
      </w:del>
    </w:p>
    <w:p w:rsidR="007E1280" w:rsidRPr="00E07610" w:rsidDel="00E07610" w:rsidRDefault="007E1280">
      <w:pPr>
        <w:rPr>
          <w:del w:id="1578" w:author="Thiago Ávila" w:date="2018-02-22T15:28:00Z"/>
          <w:color w:val="FF0000"/>
          <w:rPrChange w:id="1579" w:author="Thiago Ávila" w:date="2018-02-22T15:28:00Z">
            <w:rPr>
              <w:del w:id="1580" w:author="Thiago Ávila" w:date="2018-02-22T15:28:00Z"/>
            </w:rPr>
          </w:rPrChange>
        </w:rPr>
        <w:sectPr w:rsidR="007E1280" w:rsidRPr="00E07610" w:rsidDel="00E07610">
          <w:pgSz w:w="11900" w:h="16838"/>
          <w:pgMar w:top="1436" w:right="1440" w:bottom="419" w:left="1440" w:header="0" w:footer="0" w:gutter="0"/>
          <w:cols w:space="720" w:equalWidth="0">
            <w:col w:w="9026"/>
          </w:cols>
        </w:sectPr>
      </w:pPr>
    </w:p>
    <w:p w:rsidR="007E1280" w:rsidRPr="00E07610" w:rsidRDefault="007E1280">
      <w:pPr>
        <w:spacing w:line="20" w:lineRule="exact"/>
        <w:rPr>
          <w:color w:val="FF0000"/>
          <w:sz w:val="20"/>
          <w:szCs w:val="20"/>
          <w:rPrChange w:id="1581" w:author="Thiago Ávila" w:date="2018-02-22T15:28:00Z">
            <w:rPr>
              <w:sz w:val="20"/>
              <w:szCs w:val="20"/>
            </w:rPr>
          </w:rPrChange>
        </w:rPr>
      </w:pPr>
      <w:bookmarkStart w:id="1582" w:name="page20"/>
      <w:bookmarkEnd w:id="1582"/>
    </w:p>
    <w:p w:rsidR="007E1280" w:rsidRPr="00E07610" w:rsidRDefault="00D27A22">
      <w:pPr>
        <w:numPr>
          <w:ilvl w:val="0"/>
          <w:numId w:val="18"/>
        </w:numPr>
        <w:tabs>
          <w:tab w:val="left" w:pos="1080"/>
        </w:tabs>
        <w:ind w:left="1080" w:hanging="110"/>
        <w:rPr>
          <w:rFonts w:ascii="Calibri" w:eastAsia="Calibri" w:hAnsi="Calibri" w:cs="Calibri"/>
          <w:color w:val="FF0000"/>
          <w:rPrChange w:id="1583" w:author="Thiago Ávila" w:date="2018-02-22T15:28:00Z">
            <w:rPr>
              <w:rFonts w:ascii="Calibri" w:eastAsia="Calibri" w:hAnsi="Calibri" w:cs="Calibri"/>
            </w:rPr>
          </w:rPrChange>
        </w:rPr>
      </w:pPr>
      <w:r w:rsidRPr="00E07610">
        <w:rPr>
          <w:rFonts w:ascii="Calibri" w:eastAsia="Calibri" w:hAnsi="Calibri" w:cs="Calibri"/>
          <w:color w:val="FF0000"/>
          <w:rPrChange w:id="1584" w:author="Thiago Ávila" w:date="2018-02-22T15:28:00Z">
            <w:rPr>
              <w:rFonts w:ascii="Calibri" w:eastAsia="Calibri" w:hAnsi="Calibri" w:cs="Calibri"/>
            </w:rPr>
          </w:rPrChange>
        </w:rPr>
        <w:t>Exibir rota, em mapa, do estabelecimento escolhido;</w:t>
      </w:r>
    </w:p>
    <w:p w:rsidR="007E1280" w:rsidRPr="00E07610" w:rsidRDefault="007E1280">
      <w:pPr>
        <w:spacing w:line="180" w:lineRule="exact"/>
        <w:rPr>
          <w:rFonts w:ascii="Calibri" w:eastAsia="Calibri" w:hAnsi="Calibri" w:cs="Calibri"/>
          <w:color w:val="FF0000"/>
          <w:rPrChange w:id="1585" w:author="Thiago Ávila" w:date="2018-02-22T15:28:00Z">
            <w:rPr>
              <w:rFonts w:ascii="Calibri" w:eastAsia="Calibri" w:hAnsi="Calibri" w:cs="Calibri"/>
            </w:rPr>
          </w:rPrChange>
        </w:rPr>
      </w:pPr>
    </w:p>
    <w:p w:rsidR="007E1280" w:rsidRPr="00E07610" w:rsidRDefault="00D27A22">
      <w:pPr>
        <w:numPr>
          <w:ilvl w:val="0"/>
          <w:numId w:val="18"/>
        </w:numPr>
        <w:tabs>
          <w:tab w:val="left" w:pos="1080"/>
        </w:tabs>
        <w:ind w:left="1080" w:hanging="110"/>
        <w:rPr>
          <w:rFonts w:ascii="Calibri" w:eastAsia="Calibri" w:hAnsi="Calibri" w:cs="Calibri"/>
          <w:color w:val="FF0000"/>
          <w:rPrChange w:id="1586" w:author="Thiago Ávila" w:date="2018-02-22T15:28:00Z">
            <w:rPr>
              <w:rFonts w:ascii="Calibri" w:eastAsia="Calibri" w:hAnsi="Calibri" w:cs="Calibri"/>
            </w:rPr>
          </w:rPrChange>
        </w:rPr>
      </w:pPr>
      <w:r w:rsidRPr="00E07610">
        <w:rPr>
          <w:rFonts w:ascii="Calibri" w:eastAsia="Calibri" w:hAnsi="Calibri" w:cs="Calibri"/>
          <w:color w:val="FF0000"/>
          <w:rPrChange w:id="1587" w:author="Thiago Ávila" w:date="2018-02-22T15:28:00Z">
            <w:rPr>
              <w:rFonts w:ascii="Calibri" w:eastAsia="Calibri" w:hAnsi="Calibri" w:cs="Calibri"/>
            </w:rPr>
          </w:rPrChange>
        </w:rPr>
        <w:t>Compartilhar preços de produtos em Redes Sociais;</w:t>
      </w:r>
    </w:p>
    <w:p w:rsidR="007E1280" w:rsidRPr="00E07610" w:rsidRDefault="007E1280">
      <w:pPr>
        <w:spacing w:line="182" w:lineRule="exact"/>
        <w:rPr>
          <w:rFonts w:ascii="Calibri" w:eastAsia="Calibri" w:hAnsi="Calibri" w:cs="Calibri"/>
          <w:color w:val="FF0000"/>
          <w:rPrChange w:id="1588" w:author="Thiago Ávila" w:date="2018-02-22T15:28:00Z">
            <w:rPr>
              <w:rFonts w:ascii="Calibri" w:eastAsia="Calibri" w:hAnsi="Calibri" w:cs="Calibri"/>
            </w:rPr>
          </w:rPrChange>
        </w:rPr>
      </w:pPr>
    </w:p>
    <w:p w:rsidR="007E1280" w:rsidRPr="00E07610" w:rsidRDefault="00D27A22">
      <w:pPr>
        <w:numPr>
          <w:ilvl w:val="0"/>
          <w:numId w:val="18"/>
        </w:numPr>
        <w:tabs>
          <w:tab w:val="left" w:pos="1080"/>
        </w:tabs>
        <w:ind w:left="1080" w:hanging="110"/>
        <w:rPr>
          <w:rFonts w:ascii="Calibri" w:eastAsia="Calibri" w:hAnsi="Calibri" w:cs="Calibri"/>
          <w:color w:val="FF0000"/>
          <w:rPrChange w:id="1589" w:author="Thiago Ávila" w:date="2018-02-22T15:28:00Z">
            <w:rPr>
              <w:rFonts w:ascii="Calibri" w:eastAsia="Calibri" w:hAnsi="Calibri" w:cs="Calibri"/>
            </w:rPr>
          </w:rPrChange>
        </w:rPr>
      </w:pPr>
      <w:r w:rsidRPr="00E07610">
        <w:rPr>
          <w:rFonts w:ascii="Calibri" w:eastAsia="Calibri" w:hAnsi="Calibri" w:cs="Calibri"/>
          <w:color w:val="FF0000"/>
          <w:rPrChange w:id="1590" w:author="Thiago Ávila" w:date="2018-02-22T15:28:00Z">
            <w:rPr>
              <w:rFonts w:ascii="Calibri" w:eastAsia="Calibri" w:hAnsi="Calibri" w:cs="Calibri"/>
            </w:rPr>
          </w:rPrChange>
        </w:rPr>
        <w:t>Realizar cotação de lista de produtos.</w:t>
      </w:r>
    </w:p>
    <w:p w:rsidR="007E1280" w:rsidRPr="00E07610" w:rsidRDefault="007E1280">
      <w:pPr>
        <w:spacing w:line="200" w:lineRule="exact"/>
        <w:rPr>
          <w:color w:val="FF0000"/>
          <w:sz w:val="20"/>
          <w:szCs w:val="20"/>
          <w:rPrChange w:id="1591" w:author="Thiago Ávila" w:date="2018-02-22T15:28:00Z">
            <w:rPr>
              <w:sz w:val="20"/>
              <w:szCs w:val="20"/>
            </w:rPr>
          </w:rPrChange>
        </w:rPr>
      </w:pPr>
    </w:p>
    <w:p w:rsidR="007E1280" w:rsidRPr="00E07610" w:rsidRDefault="007E1280">
      <w:pPr>
        <w:spacing w:line="280" w:lineRule="exact"/>
        <w:rPr>
          <w:color w:val="FF0000"/>
          <w:sz w:val="20"/>
          <w:szCs w:val="20"/>
          <w:rPrChange w:id="1592" w:author="Thiago Ávila" w:date="2018-02-22T15:28:00Z">
            <w:rPr>
              <w:sz w:val="20"/>
              <w:szCs w:val="20"/>
            </w:rPr>
          </w:rPrChange>
        </w:rPr>
      </w:pPr>
    </w:p>
    <w:p w:rsidR="007E1280" w:rsidRPr="00E07610" w:rsidRDefault="00D27A22">
      <w:pPr>
        <w:ind w:left="620"/>
        <w:rPr>
          <w:color w:val="FF0000"/>
          <w:sz w:val="20"/>
          <w:szCs w:val="20"/>
          <w:rPrChange w:id="1593" w:author="Thiago Ávila" w:date="2018-02-22T15:28:00Z">
            <w:rPr>
              <w:sz w:val="20"/>
              <w:szCs w:val="20"/>
            </w:rPr>
          </w:rPrChange>
        </w:rPr>
      </w:pPr>
      <w:r w:rsidRPr="00E07610">
        <w:rPr>
          <w:rFonts w:ascii="Calibri" w:eastAsia="Calibri" w:hAnsi="Calibri" w:cs="Calibri"/>
          <w:color w:val="FF0000"/>
          <w:rPrChange w:id="1594" w:author="Thiago Ávila" w:date="2018-02-22T15:28:00Z">
            <w:rPr>
              <w:rFonts w:ascii="Calibri" w:eastAsia="Calibri" w:hAnsi="Calibri" w:cs="Calibri"/>
            </w:rPr>
          </w:rPrChange>
        </w:rPr>
        <w:t>2.8. PACOTES DE TRABALHO NECESSÁRIS A REALIZAÇÃO</w:t>
      </w:r>
    </w:p>
    <w:p w:rsidR="007E1280" w:rsidRPr="00E07610" w:rsidRDefault="007E1280">
      <w:pPr>
        <w:spacing w:line="200" w:lineRule="exact"/>
        <w:rPr>
          <w:color w:val="FF0000"/>
          <w:sz w:val="20"/>
          <w:szCs w:val="20"/>
          <w:rPrChange w:id="1595" w:author="Thiago Ávila" w:date="2018-02-22T15:28:00Z">
            <w:rPr>
              <w:sz w:val="20"/>
              <w:szCs w:val="20"/>
            </w:rPr>
          </w:rPrChange>
        </w:rPr>
      </w:pPr>
    </w:p>
    <w:p w:rsidR="007E1280" w:rsidRPr="00E07610" w:rsidRDefault="007E1280">
      <w:pPr>
        <w:spacing w:line="271" w:lineRule="exact"/>
        <w:rPr>
          <w:color w:val="FF0000"/>
          <w:sz w:val="20"/>
          <w:szCs w:val="20"/>
          <w:rPrChange w:id="1596" w:author="Thiago Ávila" w:date="2018-02-22T15:28:00Z">
            <w:rPr>
              <w:sz w:val="20"/>
              <w:szCs w:val="20"/>
            </w:rPr>
          </w:rPrChange>
        </w:rPr>
      </w:pPr>
    </w:p>
    <w:p w:rsidR="007E1280" w:rsidRPr="00E07610" w:rsidRDefault="00D27A22">
      <w:pPr>
        <w:numPr>
          <w:ilvl w:val="0"/>
          <w:numId w:val="19"/>
        </w:numPr>
        <w:tabs>
          <w:tab w:val="left" w:pos="1080"/>
        </w:tabs>
        <w:ind w:left="1080" w:hanging="110"/>
        <w:rPr>
          <w:rFonts w:ascii="Calibri" w:eastAsia="Calibri" w:hAnsi="Calibri" w:cs="Calibri"/>
          <w:color w:val="FF0000"/>
          <w:rPrChange w:id="1597" w:author="Thiago Ávila" w:date="2018-02-22T15:28:00Z">
            <w:rPr>
              <w:rFonts w:ascii="Calibri" w:eastAsia="Calibri" w:hAnsi="Calibri" w:cs="Calibri"/>
            </w:rPr>
          </w:rPrChange>
        </w:rPr>
      </w:pPr>
      <w:r w:rsidRPr="00E07610">
        <w:rPr>
          <w:rFonts w:ascii="Calibri" w:eastAsia="Calibri" w:hAnsi="Calibri" w:cs="Calibri"/>
          <w:color w:val="FF0000"/>
          <w:rPrChange w:id="1598" w:author="Thiago Ávila" w:date="2018-02-22T15:28:00Z">
            <w:rPr>
              <w:rFonts w:ascii="Calibri" w:eastAsia="Calibri" w:hAnsi="Calibri" w:cs="Calibri"/>
            </w:rPr>
          </w:rPrChange>
        </w:rPr>
        <w:t>API (Web Service) fornecido pela SEFAZ/AL;</w:t>
      </w:r>
    </w:p>
    <w:p w:rsidR="007E1280" w:rsidRPr="00E07610" w:rsidRDefault="007E1280">
      <w:pPr>
        <w:spacing w:line="182" w:lineRule="exact"/>
        <w:rPr>
          <w:rFonts w:ascii="Calibri" w:eastAsia="Calibri" w:hAnsi="Calibri" w:cs="Calibri"/>
          <w:color w:val="FF0000"/>
          <w:rPrChange w:id="1599" w:author="Thiago Ávila" w:date="2018-02-22T15:28:00Z">
            <w:rPr>
              <w:rFonts w:ascii="Calibri" w:eastAsia="Calibri" w:hAnsi="Calibri" w:cs="Calibri"/>
            </w:rPr>
          </w:rPrChange>
        </w:rPr>
      </w:pPr>
    </w:p>
    <w:p w:rsidR="007E1280" w:rsidRPr="00E07610" w:rsidRDefault="00D27A22">
      <w:pPr>
        <w:numPr>
          <w:ilvl w:val="0"/>
          <w:numId w:val="19"/>
        </w:numPr>
        <w:tabs>
          <w:tab w:val="left" w:pos="1080"/>
        </w:tabs>
        <w:ind w:left="1080" w:hanging="110"/>
        <w:rPr>
          <w:rFonts w:ascii="Calibri" w:eastAsia="Calibri" w:hAnsi="Calibri" w:cs="Calibri"/>
          <w:color w:val="FF0000"/>
          <w:rPrChange w:id="1600" w:author="Thiago Ávila" w:date="2018-02-22T15:28:00Z">
            <w:rPr>
              <w:rFonts w:ascii="Calibri" w:eastAsia="Calibri" w:hAnsi="Calibri" w:cs="Calibri"/>
            </w:rPr>
          </w:rPrChange>
        </w:rPr>
      </w:pPr>
      <w:r w:rsidRPr="00E07610">
        <w:rPr>
          <w:rFonts w:ascii="Calibri" w:eastAsia="Calibri" w:hAnsi="Calibri" w:cs="Calibri"/>
          <w:color w:val="FF0000"/>
          <w:rPrChange w:id="1601" w:author="Thiago Ávila" w:date="2018-02-22T15:28:00Z">
            <w:rPr>
              <w:rFonts w:ascii="Calibri" w:eastAsia="Calibri" w:hAnsi="Calibri" w:cs="Calibri"/>
            </w:rPr>
          </w:rPrChange>
        </w:rPr>
        <w:t>Aplicativo móvel.</w:t>
      </w:r>
    </w:p>
    <w:p w:rsidR="007E1280" w:rsidRPr="00E07610" w:rsidRDefault="007E1280">
      <w:pPr>
        <w:spacing w:line="200" w:lineRule="exact"/>
        <w:rPr>
          <w:color w:val="FF0000"/>
          <w:sz w:val="20"/>
          <w:szCs w:val="20"/>
          <w:rPrChange w:id="1602" w:author="Thiago Ávila" w:date="2018-02-22T15:28:00Z">
            <w:rPr>
              <w:sz w:val="20"/>
              <w:szCs w:val="20"/>
            </w:rPr>
          </w:rPrChange>
        </w:rPr>
      </w:pPr>
    </w:p>
    <w:p w:rsidR="007E1280" w:rsidRPr="00E07610" w:rsidRDefault="007E1280">
      <w:pPr>
        <w:spacing w:line="200" w:lineRule="exact"/>
        <w:rPr>
          <w:color w:val="FF0000"/>
          <w:sz w:val="20"/>
          <w:szCs w:val="20"/>
          <w:rPrChange w:id="1603" w:author="Thiago Ávila" w:date="2018-02-22T15:28:00Z">
            <w:rPr>
              <w:sz w:val="20"/>
              <w:szCs w:val="20"/>
            </w:rPr>
          </w:rPrChange>
        </w:rPr>
      </w:pPr>
    </w:p>
    <w:p w:rsidR="007E1280" w:rsidRPr="00E07610" w:rsidRDefault="00D27A22">
      <w:pPr>
        <w:ind w:left="620"/>
        <w:rPr>
          <w:color w:val="FF0000"/>
          <w:sz w:val="20"/>
          <w:szCs w:val="20"/>
          <w:rPrChange w:id="1604" w:author="Thiago Ávila" w:date="2018-02-22T15:28:00Z">
            <w:rPr>
              <w:sz w:val="20"/>
              <w:szCs w:val="20"/>
            </w:rPr>
          </w:rPrChange>
        </w:rPr>
      </w:pPr>
      <w:r w:rsidRPr="00E07610">
        <w:rPr>
          <w:rFonts w:ascii="Calibri" w:eastAsia="Calibri" w:hAnsi="Calibri" w:cs="Calibri"/>
          <w:color w:val="FF0000"/>
          <w:rPrChange w:id="1605" w:author="Thiago Ávila" w:date="2018-02-22T15:28:00Z">
            <w:rPr>
              <w:rFonts w:ascii="Calibri" w:eastAsia="Calibri" w:hAnsi="Calibri" w:cs="Calibri"/>
            </w:rPr>
          </w:rPrChange>
        </w:rPr>
        <w:t>2.9. ÁREA DE NEGÓCIO QUE SERÁ BENEFICIADA COM A APLICAÇÃO</w:t>
      </w:r>
    </w:p>
    <w:p w:rsidR="007E1280" w:rsidRPr="00E07610" w:rsidRDefault="007E1280">
      <w:pPr>
        <w:spacing w:line="312" w:lineRule="exact"/>
        <w:rPr>
          <w:color w:val="FF0000"/>
          <w:sz w:val="20"/>
          <w:szCs w:val="20"/>
          <w:rPrChange w:id="1606" w:author="Thiago Ávila" w:date="2018-02-22T15:28:00Z">
            <w:rPr>
              <w:sz w:val="20"/>
              <w:szCs w:val="20"/>
            </w:rPr>
          </w:rPrChange>
        </w:rPr>
      </w:pPr>
    </w:p>
    <w:p w:rsidR="007E1280" w:rsidRPr="00E07610" w:rsidRDefault="00D27A22">
      <w:pPr>
        <w:numPr>
          <w:ilvl w:val="0"/>
          <w:numId w:val="20"/>
        </w:numPr>
        <w:tabs>
          <w:tab w:val="left" w:pos="1180"/>
        </w:tabs>
        <w:ind w:left="1180" w:hanging="126"/>
        <w:rPr>
          <w:rFonts w:ascii="Calibri" w:eastAsia="Calibri" w:hAnsi="Calibri" w:cs="Calibri"/>
          <w:color w:val="FF0000"/>
          <w:rPrChange w:id="1607" w:author="Thiago Ávila" w:date="2018-02-22T15:28:00Z">
            <w:rPr>
              <w:rFonts w:ascii="Calibri" w:eastAsia="Calibri" w:hAnsi="Calibri" w:cs="Calibri"/>
            </w:rPr>
          </w:rPrChange>
        </w:rPr>
      </w:pPr>
      <w:r w:rsidRPr="00E07610">
        <w:rPr>
          <w:rFonts w:ascii="Calibri" w:eastAsia="Calibri" w:hAnsi="Calibri" w:cs="Calibri"/>
          <w:color w:val="FF0000"/>
          <w:rPrChange w:id="1608" w:author="Thiago Ávila" w:date="2018-02-22T15:28:00Z">
            <w:rPr>
              <w:rFonts w:ascii="Calibri" w:eastAsia="Calibri" w:hAnsi="Calibri" w:cs="Calibri"/>
            </w:rPr>
          </w:rPrChange>
        </w:rPr>
        <w:t>Setor de cadastro</w:t>
      </w:r>
    </w:p>
    <w:p w:rsidR="007E1280" w:rsidRPr="00E07610" w:rsidRDefault="007E1280">
      <w:pPr>
        <w:spacing w:line="21" w:lineRule="exact"/>
        <w:rPr>
          <w:rFonts w:ascii="Calibri" w:eastAsia="Calibri" w:hAnsi="Calibri" w:cs="Calibri"/>
          <w:color w:val="FF0000"/>
          <w:rPrChange w:id="1609" w:author="Thiago Ávila" w:date="2018-02-22T15:28:00Z">
            <w:rPr>
              <w:rFonts w:ascii="Calibri" w:eastAsia="Calibri" w:hAnsi="Calibri" w:cs="Calibri"/>
            </w:rPr>
          </w:rPrChange>
        </w:rPr>
      </w:pPr>
    </w:p>
    <w:p w:rsidR="007E1280" w:rsidRPr="00E07610" w:rsidRDefault="00D27A22">
      <w:pPr>
        <w:numPr>
          <w:ilvl w:val="0"/>
          <w:numId w:val="20"/>
        </w:numPr>
        <w:tabs>
          <w:tab w:val="left" w:pos="1180"/>
        </w:tabs>
        <w:ind w:left="1180" w:hanging="126"/>
        <w:rPr>
          <w:rFonts w:ascii="Calibri" w:eastAsia="Calibri" w:hAnsi="Calibri" w:cs="Calibri"/>
          <w:color w:val="FF0000"/>
          <w:rPrChange w:id="1610" w:author="Thiago Ávila" w:date="2018-02-22T15:28:00Z">
            <w:rPr>
              <w:rFonts w:ascii="Calibri" w:eastAsia="Calibri" w:hAnsi="Calibri" w:cs="Calibri"/>
            </w:rPr>
          </w:rPrChange>
        </w:rPr>
      </w:pPr>
      <w:r w:rsidRPr="00E07610">
        <w:rPr>
          <w:rFonts w:ascii="Calibri" w:eastAsia="Calibri" w:hAnsi="Calibri" w:cs="Calibri"/>
          <w:color w:val="FF0000"/>
          <w:rPrChange w:id="1611" w:author="Thiago Ávila" w:date="2018-02-22T15:28:00Z">
            <w:rPr>
              <w:rFonts w:ascii="Calibri" w:eastAsia="Calibri" w:hAnsi="Calibri" w:cs="Calibri"/>
            </w:rPr>
          </w:rPrChange>
        </w:rPr>
        <w:t>Secretaria da Fazenda como um todo.</w:t>
      </w:r>
    </w:p>
    <w:bookmarkEnd w:id="1104"/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p w:rsidR="007E1280" w:rsidRDefault="007E1280">
      <w:pPr>
        <w:spacing w:line="200" w:lineRule="exact"/>
        <w:rPr>
          <w:sz w:val="20"/>
          <w:szCs w:val="20"/>
        </w:rPr>
      </w:pPr>
    </w:p>
    <w:sectPr w:rsidR="007E1280">
      <w:pgSz w:w="11900" w:h="16838"/>
      <w:pgMar w:top="1436" w:right="1440" w:bottom="419" w:left="1440" w:header="0" w:footer="0" w:gutter="0"/>
      <w:cols w:space="720" w:equalWidth="0">
        <w:col w:w="9026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01" w:author="Thiago Ávila" w:date="2018-02-19T12:03:00Z" w:initials="TÁ">
    <w:p w:rsidR="00F259C7" w:rsidRDefault="00F259C7">
      <w:pPr>
        <w:pStyle w:val="Textodecomentrio"/>
      </w:pPr>
      <w:r>
        <w:rPr>
          <w:rStyle w:val="Refdecomentrio"/>
        </w:rPr>
        <w:annotationRef/>
      </w:r>
      <w:r>
        <w:t>Vídeos explicando a ideia do escopo dos projetos que serão desenvolvidos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9C7" w:rsidRDefault="00F259C7" w:rsidP="00227F87">
      <w:r>
        <w:separator/>
      </w:r>
    </w:p>
  </w:endnote>
  <w:endnote w:type="continuationSeparator" w:id="0">
    <w:p w:rsidR="00F259C7" w:rsidRDefault="00F259C7" w:rsidP="00227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9C7" w:rsidRDefault="00F259C7" w:rsidP="00227F87">
      <w:r>
        <w:separator/>
      </w:r>
    </w:p>
  </w:footnote>
  <w:footnote w:type="continuationSeparator" w:id="0">
    <w:p w:rsidR="00F259C7" w:rsidRDefault="00F259C7" w:rsidP="00227F87">
      <w:r>
        <w:continuationSeparator/>
      </w:r>
    </w:p>
  </w:footnote>
  <w:footnote w:id="1">
    <w:p w:rsidR="00F259C7" w:rsidRDefault="00F259C7">
      <w:pPr>
        <w:pStyle w:val="Textodenotaderodap"/>
      </w:pPr>
      <w:ins w:id="65" w:author="Thiago Ávila" w:date="2018-02-19T11:42:00Z">
        <w:r>
          <w:rPr>
            <w:rStyle w:val="Refdenotaderodap"/>
          </w:rPr>
          <w:footnoteRef/>
        </w:r>
        <w:r>
          <w:t xml:space="preserve"> Disponível em: </w:t>
        </w:r>
        <w:proofErr w:type="gramStart"/>
        <w:r w:rsidRPr="00227F87">
          <w:t>https</w:t>
        </w:r>
        <w:proofErr w:type="gramEnd"/>
        <w:r w:rsidRPr="00227F87">
          <w:t>://creativecommons.org/licenses/by-nc/3.0/br/</w:t>
        </w:r>
      </w:ins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9C7" w:rsidRDefault="00F259C7" w:rsidP="00227F87">
    <w:pPr>
      <w:ind w:right="-53"/>
      <w:jc w:val="center"/>
      <w:rPr>
        <w:rFonts w:ascii="Verdana" w:eastAsia="Verdana" w:hAnsi="Verdana" w:cs="Verdana"/>
        <w:b/>
        <w:bCs/>
        <w:sz w:val="20"/>
        <w:szCs w:val="20"/>
      </w:rPr>
    </w:pPr>
    <w:bookmarkStart w:id="562" w:name="page1"/>
    <w:bookmarkEnd w:id="562"/>
  </w:p>
  <w:p w:rsidR="00F259C7" w:rsidRDefault="00F259C7" w:rsidP="00227F87">
    <w:pPr>
      <w:ind w:right="-53"/>
      <w:jc w:val="center"/>
      <w:rPr>
        <w:rFonts w:ascii="Verdana" w:eastAsia="Verdana" w:hAnsi="Verdana" w:cs="Verdana"/>
        <w:b/>
        <w:bCs/>
        <w:sz w:val="20"/>
        <w:szCs w:val="20"/>
      </w:rPr>
    </w:pPr>
  </w:p>
  <w:p w:rsidR="00F259C7" w:rsidRDefault="00F259C7" w:rsidP="00227F87">
    <w:pPr>
      <w:ind w:right="-53"/>
      <w:jc w:val="center"/>
      <w:rPr>
        <w:rFonts w:ascii="Verdana" w:eastAsia="Verdana" w:hAnsi="Verdana" w:cs="Verdana"/>
        <w:b/>
        <w:bCs/>
        <w:sz w:val="20"/>
        <w:szCs w:val="20"/>
      </w:rPr>
    </w:pPr>
  </w:p>
  <w:p w:rsidR="00F259C7" w:rsidRDefault="00F259C7" w:rsidP="00227F87">
    <w:pPr>
      <w:ind w:right="-53"/>
      <w:jc w:val="center"/>
      <w:rPr>
        <w:rFonts w:ascii="Verdana" w:eastAsia="Verdana" w:hAnsi="Verdana" w:cs="Verdana"/>
        <w:b/>
        <w:bCs/>
        <w:sz w:val="20"/>
        <w:szCs w:val="20"/>
      </w:rPr>
    </w:pPr>
  </w:p>
  <w:p w:rsidR="00F259C7" w:rsidRDefault="00F259C7" w:rsidP="00227F87">
    <w:pPr>
      <w:ind w:right="-53"/>
      <w:jc w:val="center"/>
      <w:rPr>
        <w:rFonts w:ascii="Verdana" w:eastAsia="Verdana" w:hAnsi="Verdana" w:cs="Verdana"/>
        <w:b/>
        <w:bCs/>
        <w:sz w:val="20"/>
        <w:szCs w:val="20"/>
      </w:rPr>
    </w:pPr>
  </w:p>
  <w:p w:rsidR="00F259C7" w:rsidRDefault="00F259C7" w:rsidP="00227F87">
    <w:pPr>
      <w:ind w:right="-53"/>
      <w:jc w:val="center"/>
      <w:rPr>
        <w:rFonts w:ascii="Verdana" w:eastAsia="Verdana" w:hAnsi="Verdana" w:cs="Verdana"/>
        <w:b/>
        <w:bCs/>
        <w:sz w:val="20"/>
        <w:szCs w:val="20"/>
      </w:rPr>
    </w:pPr>
  </w:p>
  <w:p w:rsidR="00F259C7" w:rsidRDefault="00F259C7" w:rsidP="00227F87">
    <w:pPr>
      <w:ind w:right="-53"/>
      <w:jc w:val="center"/>
      <w:rPr>
        <w:sz w:val="20"/>
        <w:szCs w:val="20"/>
      </w:rPr>
    </w:pPr>
    <w:r>
      <w:rPr>
        <w:rFonts w:ascii="Verdana" w:eastAsia="Verdana" w:hAnsi="Verdana" w:cs="Verdana"/>
        <w:b/>
        <w:bCs/>
        <w:noProof/>
        <w:sz w:val="20"/>
        <w:szCs w:val="20"/>
      </w:rPr>
      <w:drawing>
        <wp:anchor distT="0" distB="0" distL="114300" distR="114300" simplePos="0" relativeHeight="251659264" behindDoc="1" locked="0" layoutInCell="0" allowOverlap="1" wp14:anchorId="14B88506" wp14:editId="05D3E351">
          <wp:simplePos x="0" y="0"/>
          <wp:positionH relativeFrom="page">
            <wp:posOffset>3403600</wp:posOffset>
          </wp:positionH>
          <wp:positionV relativeFrom="page">
            <wp:posOffset>132715</wp:posOffset>
          </wp:positionV>
          <wp:extent cx="582295" cy="73596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295" cy="7359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  <w:b/>
        <w:bCs/>
        <w:sz w:val="20"/>
        <w:szCs w:val="20"/>
      </w:rPr>
      <w:t>ESTADO DE ALAGOAS</w:t>
    </w:r>
  </w:p>
  <w:p w:rsidR="00F259C7" w:rsidRDefault="00F259C7" w:rsidP="00227F87">
    <w:pPr>
      <w:spacing w:line="4" w:lineRule="exact"/>
      <w:rPr>
        <w:sz w:val="24"/>
        <w:szCs w:val="24"/>
      </w:rPr>
    </w:pPr>
  </w:p>
  <w:p w:rsidR="00F259C7" w:rsidRDefault="00F259C7" w:rsidP="00227F87">
    <w:pPr>
      <w:spacing w:line="4" w:lineRule="exact"/>
      <w:rPr>
        <w:sz w:val="24"/>
        <w:szCs w:val="24"/>
      </w:rPr>
    </w:pPr>
  </w:p>
  <w:p w:rsidR="00F259C7" w:rsidRDefault="00F259C7" w:rsidP="00227F87">
    <w:pPr>
      <w:ind w:right="-13"/>
      <w:jc w:val="center"/>
      <w:rPr>
        <w:sz w:val="20"/>
        <w:szCs w:val="20"/>
      </w:rPr>
    </w:pPr>
    <w:r>
      <w:rPr>
        <w:rFonts w:ascii="Verdana" w:eastAsia="Verdana" w:hAnsi="Verdana" w:cs="Verdana"/>
        <w:b/>
        <w:bCs/>
        <w:sz w:val="20"/>
        <w:szCs w:val="20"/>
      </w:rPr>
      <w:t xml:space="preserve">SECRETARIA DE ESTADO DO PLANEJAMENTO, GESTÃO E </w:t>
    </w:r>
    <w:proofErr w:type="gramStart"/>
    <w:r>
      <w:rPr>
        <w:rFonts w:ascii="Verdana" w:eastAsia="Verdana" w:hAnsi="Verdana" w:cs="Verdana"/>
        <w:b/>
        <w:bCs/>
        <w:sz w:val="20"/>
        <w:szCs w:val="20"/>
      </w:rPr>
      <w:t>PATRIMÔNIO</w:t>
    </w:r>
    <w:proofErr w:type="gramEnd"/>
  </w:p>
  <w:p w:rsidR="00F259C7" w:rsidRDefault="00F259C7">
    <w:pPr>
      <w:pStyle w:val="Cabealho"/>
    </w:pPr>
    <w:r>
      <w:rPr>
        <w:noProof/>
        <w:sz w:val="20"/>
        <w:szCs w:val="20"/>
      </w:rPr>
      <w:drawing>
        <wp:anchor distT="0" distB="0" distL="114300" distR="114300" simplePos="0" relativeHeight="251661312" behindDoc="1" locked="0" layoutInCell="0" allowOverlap="1" wp14:anchorId="2CC44D61" wp14:editId="01D94980">
          <wp:simplePos x="0" y="0"/>
          <wp:positionH relativeFrom="column">
            <wp:posOffset>312420</wp:posOffset>
          </wp:positionH>
          <wp:positionV relativeFrom="paragraph">
            <wp:posOffset>40005</wp:posOffset>
          </wp:positionV>
          <wp:extent cx="5414010" cy="889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4010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7D00"/>
    <w:multiLevelType w:val="hybridMultilevel"/>
    <w:tmpl w:val="C7DAA7A2"/>
    <w:lvl w:ilvl="0" w:tplc="EE46B0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D7263"/>
    <w:multiLevelType w:val="hybridMultilevel"/>
    <w:tmpl w:val="EE4EE19C"/>
    <w:lvl w:ilvl="0" w:tplc="DD62947A">
      <w:start w:val="1"/>
      <w:numFmt w:val="lowerLetter"/>
      <w:lvlText w:val="%1)"/>
      <w:lvlJc w:val="left"/>
    </w:lvl>
    <w:lvl w:ilvl="1" w:tplc="73B080A0">
      <w:numFmt w:val="decimal"/>
      <w:lvlText w:val=""/>
      <w:lvlJc w:val="left"/>
    </w:lvl>
    <w:lvl w:ilvl="2" w:tplc="E4D673BC">
      <w:numFmt w:val="decimal"/>
      <w:lvlText w:val=""/>
      <w:lvlJc w:val="left"/>
    </w:lvl>
    <w:lvl w:ilvl="3" w:tplc="524EE004">
      <w:numFmt w:val="decimal"/>
      <w:lvlText w:val=""/>
      <w:lvlJc w:val="left"/>
    </w:lvl>
    <w:lvl w:ilvl="4" w:tplc="B458387A">
      <w:numFmt w:val="decimal"/>
      <w:lvlText w:val=""/>
      <w:lvlJc w:val="left"/>
    </w:lvl>
    <w:lvl w:ilvl="5" w:tplc="074C4AE2">
      <w:numFmt w:val="decimal"/>
      <w:lvlText w:val=""/>
      <w:lvlJc w:val="left"/>
    </w:lvl>
    <w:lvl w:ilvl="6" w:tplc="0D68A1DC">
      <w:numFmt w:val="decimal"/>
      <w:lvlText w:val=""/>
      <w:lvlJc w:val="left"/>
    </w:lvl>
    <w:lvl w:ilvl="7" w:tplc="EE84F0EE">
      <w:numFmt w:val="decimal"/>
      <w:lvlText w:val=""/>
      <w:lvlJc w:val="left"/>
    </w:lvl>
    <w:lvl w:ilvl="8" w:tplc="9B0A5FF0">
      <w:numFmt w:val="decimal"/>
      <w:lvlText w:val=""/>
      <w:lvlJc w:val="left"/>
    </w:lvl>
  </w:abstractNum>
  <w:abstractNum w:abstractNumId="2">
    <w:nsid w:val="109CF92E"/>
    <w:multiLevelType w:val="hybridMultilevel"/>
    <w:tmpl w:val="1E3E9C62"/>
    <w:lvl w:ilvl="0" w:tplc="F1B67308">
      <w:start w:val="1"/>
      <w:numFmt w:val="lowerLetter"/>
      <w:lvlText w:val="%1)"/>
      <w:lvlJc w:val="left"/>
    </w:lvl>
    <w:lvl w:ilvl="1" w:tplc="5E1E2384">
      <w:numFmt w:val="decimal"/>
      <w:lvlText w:val=""/>
      <w:lvlJc w:val="left"/>
    </w:lvl>
    <w:lvl w:ilvl="2" w:tplc="FAA420B2">
      <w:numFmt w:val="decimal"/>
      <w:lvlText w:val=""/>
      <w:lvlJc w:val="left"/>
    </w:lvl>
    <w:lvl w:ilvl="3" w:tplc="B6F41FAC">
      <w:numFmt w:val="decimal"/>
      <w:lvlText w:val=""/>
      <w:lvlJc w:val="left"/>
    </w:lvl>
    <w:lvl w:ilvl="4" w:tplc="7090C38C">
      <w:numFmt w:val="decimal"/>
      <w:lvlText w:val=""/>
      <w:lvlJc w:val="left"/>
    </w:lvl>
    <w:lvl w:ilvl="5" w:tplc="776C0EAC">
      <w:numFmt w:val="decimal"/>
      <w:lvlText w:val=""/>
      <w:lvlJc w:val="left"/>
    </w:lvl>
    <w:lvl w:ilvl="6" w:tplc="54386D6C">
      <w:numFmt w:val="decimal"/>
      <w:lvlText w:val=""/>
      <w:lvlJc w:val="left"/>
    </w:lvl>
    <w:lvl w:ilvl="7" w:tplc="4B04426E">
      <w:numFmt w:val="decimal"/>
      <w:lvlText w:val=""/>
      <w:lvlJc w:val="left"/>
    </w:lvl>
    <w:lvl w:ilvl="8" w:tplc="E9921BAC">
      <w:numFmt w:val="decimal"/>
      <w:lvlText w:val=""/>
      <w:lvlJc w:val="left"/>
    </w:lvl>
  </w:abstractNum>
  <w:abstractNum w:abstractNumId="3">
    <w:nsid w:val="116C1978"/>
    <w:multiLevelType w:val="hybridMultilevel"/>
    <w:tmpl w:val="C7DAA7A2"/>
    <w:lvl w:ilvl="0" w:tplc="EE46B0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0E0F76"/>
    <w:multiLevelType w:val="hybridMultilevel"/>
    <w:tmpl w:val="47CE1B70"/>
    <w:lvl w:ilvl="0" w:tplc="DC402178">
      <w:start w:val="1"/>
      <w:numFmt w:val="lowerLetter"/>
      <w:lvlText w:val="%1)"/>
      <w:lvlJc w:val="left"/>
    </w:lvl>
    <w:lvl w:ilvl="1" w:tplc="47E21570">
      <w:numFmt w:val="decimal"/>
      <w:lvlText w:val=""/>
      <w:lvlJc w:val="left"/>
    </w:lvl>
    <w:lvl w:ilvl="2" w:tplc="B590F5EE">
      <w:numFmt w:val="decimal"/>
      <w:lvlText w:val=""/>
      <w:lvlJc w:val="left"/>
    </w:lvl>
    <w:lvl w:ilvl="3" w:tplc="37504826">
      <w:numFmt w:val="decimal"/>
      <w:lvlText w:val=""/>
      <w:lvlJc w:val="left"/>
    </w:lvl>
    <w:lvl w:ilvl="4" w:tplc="3692E1D4">
      <w:numFmt w:val="decimal"/>
      <w:lvlText w:val=""/>
      <w:lvlJc w:val="left"/>
    </w:lvl>
    <w:lvl w:ilvl="5" w:tplc="40CC5C34">
      <w:numFmt w:val="decimal"/>
      <w:lvlText w:val=""/>
      <w:lvlJc w:val="left"/>
    </w:lvl>
    <w:lvl w:ilvl="6" w:tplc="D182F88A">
      <w:numFmt w:val="decimal"/>
      <w:lvlText w:val=""/>
      <w:lvlJc w:val="left"/>
    </w:lvl>
    <w:lvl w:ilvl="7" w:tplc="735AA900">
      <w:numFmt w:val="decimal"/>
      <w:lvlText w:val=""/>
      <w:lvlJc w:val="left"/>
    </w:lvl>
    <w:lvl w:ilvl="8" w:tplc="CEE84234">
      <w:numFmt w:val="decimal"/>
      <w:lvlText w:val=""/>
      <w:lvlJc w:val="left"/>
    </w:lvl>
  </w:abstractNum>
  <w:abstractNum w:abstractNumId="5">
    <w:nsid w:val="1BEFD79F"/>
    <w:multiLevelType w:val="hybridMultilevel"/>
    <w:tmpl w:val="4950ED8E"/>
    <w:lvl w:ilvl="0" w:tplc="FF76DD20">
      <w:start w:val="2"/>
      <w:numFmt w:val="decimal"/>
      <w:lvlText w:val="%1."/>
      <w:lvlJc w:val="left"/>
    </w:lvl>
    <w:lvl w:ilvl="1" w:tplc="AA8AFB4A">
      <w:numFmt w:val="decimal"/>
      <w:lvlText w:val=""/>
      <w:lvlJc w:val="left"/>
    </w:lvl>
    <w:lvl w:ilvl="2" w:tplc="F632A80E">
      <w:numFmt w:val="decimal"/>
      <w:lvlText w:val=""/>
      <w:lvlJc w:val="left"/>
    </w:lvl>
    <w:lvl w:ilvl="3" w:tplc="AD6A715A">
      <w:numFmt w:val="decimal"/>
      <w:lvlText w:val=""/>
      <w:lvlJc w:val="left"/>
    </w:lvl>
    <w:lvl w:ilvl="4" w:tplc="070E1E1C">
      <w:numFmt w:val="decimal"/>
      <w:lvlText w:val=""/>
      <w:lvlJc w:val="left"/>
    </w:lvl>
    <w:lvl w:ilvl="5" w:tplc="9D68409E">
      <w:numFmt w:val="decimal"/>
      <w:lvlText w:val=""/>
      <w:lvlJc w:val="left"/>
    </w:lvl>
    <w:lvl w:ilvl="6" w:tplc="768EC6A0">
      <w:numFmt w:val="decimal"/>
      <w:lvlText w:val=""/>
      <w:lvlJc w:val="left"/>
    </w:lvl>
    <w:lvl w:ilvl="7" w:tplc="89B42610">
      <w:numFmt w:val="decimal"/>
      <w:lvlText w:val=""/>
      <w:lvlJc w:val="left"/>
    </w:lvl>
    <w:lvl w:ilvl="8" w:tplc="B51A3168">
      <w:numFmt w:val="decimal"/>
      <w:lvlText w:val=""/>
      <w:lvlJc w:val="left"/>
    </w:lvl>
  </w:abstractNum>
  <w:abstractNum w:abstractNumId="6">
    <w:nsid w:val="2443A858"/>
    <w:multiLevelType w:val="hybridMultilevel"/>
    <w:tmpl w:val="018835F4"/>
    <w:lvl w:ilvl="0" w:tplc="300A45D8">
      <w:start w:val="2"/>
      <w:numFmt w:val="decimal"/>
      <w:lvlText w:val="%1."/>
      <w:lvlJc w:val="left"/>
    </w:lvl>
    <w:lvl w:ilvl="1" w:tplc="DF3A302E">
      <w:numFmt w:val="decimal"/>
      <w:lvlText w:val=""/>
      <w:lvlJc w:val="left"/>
    </w:lvl>
    <w:lvl w:ilvl="2" w:tplc="B18E06E8">
      <w:numFmt w:val="decimal"/>
      <w:lvlText w:val=""/>
      <w:lvlJc w:val="left"/>
    </w:lvl>
    <w:lvl w:ilvl="3" w:tplc="2C062666">
      <w:numFmt w:val="decimal"/>
      <w:lvlText w:val=""/>
      <w:lvlJc w:val="left"/>
    </w:lvl>
    <w:lvl w:ilvl="4" w:tplc="8544F92A">
      <w:numFmt w:val="decimal"/>
      <w:lvlText w:val=""/>
      <w:lvlJc w:val="left"/>
    </w:lvl>
    <w:lvl w:ilvl="5" w:tplc="6CD008C8">
      <w:numFmt w:val="decimal"/>
      <w:lvlText w:val=""/>
      <w:lvlJc w:val="left"/>
    </w:lvl>
    <w:lvl w:ilvl="6" w:tplc="5CC2E7B2">
      <w:numFmt w:val="decimal"/>
      <w:lvlText w:val=""/>
      <w:lvlJc w:val="left"/>
    </w:lvl>
    <w:lvl w:ilvl="7" w:tplc="14567744">
      <w:numFmt w:val="decimal"/>
      <w:lvlText w:val=""/>
      <w:lvlJc w:val="left"/>
    </w:lvl>
    <w:lvl w:ilvl="8" w:tplc="00E6DD4E">
      <w:numFmt w:val="decimal"/>
      <w:lvlText w:val=""/>
      <w:lvlJc w:val="left"/>
    </w:lvl>
  </w:abstractNum>
  <w:abstractNum w:abstractNumId="7">
    <w:nsid w:val="257130A3"/>
    <w:multiLevelType w:val="hybridMultilevel"/>
    <w:tmpl w:val="713EE8D8"/>
    <w:lvl w:ilvl="0" w:tplc="5692AD22">
      <w:start w:val="1"/>
      <w:numFmt w:val="bullet"/>
      <w:lvlText w:val="-"/>
      <w:lvlJc w:val="left"/>
    </w:lvl>
    <w:lvl w:ilvl="1" w:tplc="7D12B57C">
      <w:numFmt w:val="decimal"/>
      <w:lvlText w:val=""/>
      <w:lvlJc w:val="left"/>
    </w:lvl>
    <w:lvl w:ilvl="2" w:tplc="F092B148">
      <w:numFmt w:val="decimal"/>
      <w:lvlText w:val=""/>
      <w:lvlJc w:val="left"/>
    </w:lvl>
    <w:lvl w:ilvl="3" w:tplc="A5F66400">
      <w:numFmt w:val="decimal"/>
      <w:lvlText w:val=""/>
      <w:lvlJc w:val="left"/>
    </w:lvl>
    <w:lvl w:ilvl="4" w:tplc="D7CEA478">
      <w:numFmt w:val="decimal"/>
      <w:lvlText w:val=""/>
      <w:lvlJc w:val="left"/>
    </w:lvl>
    <w:lvl w:ilvl="5" w:tplc="38268A16">
      <w:numFmt w:val="decimal"/>
      <w:lvlText w:val=""/>
      <w:lvlJc w:val="left"/>
    </w:lvl>
    <w:lvl w:ilvl="6" w:tplc="F974595A">
      <w:numFmt w:val="decimal"/>
      <w:lvlText w:val=""/>
      <w:lvlJc w:val="left"/>
    </w:lvl>
    <w:lvl w:ilvl="7" w:tplc="2878E838">
      <w:numFmt w:val="decimal"/>
      <w:lvlText w:val=""/>
      <w:lvlJc w:val="left"/>
    </w:lvl>
    <w:lvl w:ilvl="8" w:tplc="2B9EBF14">
      <w:numFmt w:val="decimal"/>
      <w:lvlText w:val=""/>
      <w:lvlJc w:val="left"/>
    </w:lvl>
  </w:abstractNum>
  <w:abstractNum w:abstractNumId="8">
    <w:nsid w:val="25E45D32"/>
    <w:multiLevelType w:val="hybridMultilevel"/>
    <w:tmpl w:val="E8CA3CE8"/>
    <w:lvl w:ilvl="0" w:tplc="E65AB1EE">
      <w:start w:val="15"/>
      <w:numFmt w:val="lowerLetter"/>
      <w:lvlText w:val="%1"/>
      <w:lvlJc w:val="left"/>
    </w:lvl>
    <w:lvl w:ilvl="1" w:tplc="6A8C1132">
      <w:numFmt w:val="decimal"/>
      <w:lvlText w:val=""/>
      <w:lvlJc w:val="left"/>
    </w:lvl>
    <w:lvl w:ilvl="2" w:tplc="FDEAADC0">
      <w:numFmt w:val="decimal"/>
      <w:lvlText w:val=""/>
      <w:lvlJc w:val="left"/>
    </w:lvl>
    <w:lvl w:ilvl="3" w:tplc="397A47F2">
      <w:numFmt w:val="decimal"/>
      <w:lvlText w:val=""/>
      <w:lvlJc w:val="left"/>
    </w:lvl>
    <w:lvl w:ilvl="4" w:tplc="84CC119E">
      <w:numFmt w:val="decimal"/>
      <w:lvlText w:val=""/>
      <w:lvlJc w:val="left"/>
    </w:lvl>
    <w:lvl w:ilvl="5" w:tplc="56C09FA0">
      <w:numFmt w:val="decimal"/>
      <w:lvlText w:val=""/>
      <w:lvlJc w:val="left"/>
    </w:lvl>
    <w:lvl w:ilvl="6" w:tplc="4D40F9E0">
      <w:numFmt w:val="decimal"/>
      <w:lvlText w:val=""/>
      <w:lvlJc w:val="left"/>
    </w:lvl>
    <w:lvl w:ilvl="7" w:tplc="B420CDD6">
      <w:numFmt w:val="decimal"/>
      <w:lvlText w:val=""/>
      <w:lvlJc w:val="left"/>
    </w:lvl>
    <w:lvl w:ilvl="8" w:tplc="194862B8">
      <w:numFmt w:val="decimal"/>
      <w:lvlText w:val=""/>
      <w:lvlJc w:val="left"/>
    </w:lvl>
  </w:abstractNum>
  <w:abstractNum w:abstractNumId="9">
    <w:nsid w:val="2D1D5AE9"/>
    <w:multiLevelType w:val="hybridMultilevel"/>
    <w:tmpl w:val="97121EA2"/>
    <w:lvl w:ilvl="0" w:tplc="95707114">
      <w:start w:val="2"/>
      <w:numFmt w:val="decimal"/>
      <w:lvlText w:val="%1."/>
      <w:lvlJc w:val="left"/>
    </w:lvl>
    <w:lvl w:ilvl="1" w:tplc="A45C0102">
      <w:numFmt w:val="decimal"/>
      <w:lvlText w:val=""/>
      <w:lvlJc w:val="left"/>
    </w:lvl>
    <w:lvl w:ilvl="2" w:tplc="0F101E68">
      <w:numFmt w:val="decimal"/>
      <w:lvlText w:val=""/>
      <w:lvlJc w:val="left"/>
    </w:lvl>
    <w:lvl w:ilvl="3" w:tplc="C6B806C0">
      <w:numFmt w:val="decimal"/>
      <w:lvlText w:val=""/>
      <w:lvlJc w:val="left"/>
    </w:lvl>
    <w:lvl w:ilvl="4" w:tplc="78863834">
      <w:numFmt w:val="decimal"/>
      <w:lvlText w:val=""/>
      <w:lvlJc w:val="left"/>
    </w:lvl>
    <w:lvl w:ilvl="5" w:tplc="A9081CFC">
      <w:numFmt w:val="decimal"/>
      <w:lvlText w:val=""/>
      <w:lvlJc w:val="left"/>
    </w:lvl>
    <w:lvl w:ilvl="6" w:tplc="69DC9F1A">
      <w:numFmt w:val="decimal"/>
      <w:lvlText w:val=""/>
      <w:lvlJc w:val="left"/>
    </w:lvl>
    <w:lvl w:ilvl="7" w:tplc="20A0DA80">
      <w:numFmt w:val="decimal"/>
      <w:lvlText w:val=""/>
      <w:lvlJc w:val="left"/>
    </w:lvl>
    <w:lvl w:ilvl="8" w:tplc="F96E8390">
      <w:numFmt w:val="decimal"/>
      <w:lvlText w:val=""/>
      <w:lvlJc w:val="left"/>
    </w:lvl>
  </w:abstractNum>
  <w:abstractNum w:abstractNumId="10">
    <w:nsid w:val="333AB105"/>
    <w:multiLevelType w:val="hybridMultilevel"/>
    <w:tmpl w:val="6AF4A5C6"/>
    <w:lvl w:ilvl="0" w:tplc="12A485E6">
      <w:start w:val="1"/>
      <w:numFmt w:val="bullet"/>
      <w:lvlText w:val="-"/>
      <w:lvlJc w:val="left"/>
    </w:lvl>
    <w:lvl w:ilvl="1" w:tplc="591E6A46">
      <w:numFmt w:val="decimal"/>
      <w:lvlText w:val=""/>
      <w:lvlJc w:val="left"/>
    </w:lvl>
    <w:lvl w:ilvl="2" w:tplc="67302D1A">
      <w:numFmt w:val="decimal"/>
      <w:lvlText w:val=""/>
      <w:lvlJc w:val="left"/>
    </w:lvl>
    <w:lvl w:ilvl="3" w:tplc="932ED334">
      <w:numFmt w:val="decimal"/>
      <w:lvlText w:val=""/>
      <w:lvlJc w:val="left"/>
    </w:lvl>
    <w:lvl w:ilvl="4" w:tplc="008A23A8">
      <w:numFmt w:val="decimal"/>
      <w:lvlText w:val=""/>
      <w:lvlJc w:val="left"/>
    </w:lvl>
    <w:lvl w:ilvl="5" w:tplc="40E4C634">
      <w:numFmt w:val="decimal"/>
      <w:lvlText w:val=""/>
      <w:lvlJc w:val="left"/>
    </w:lvl>
    <w:lvl w:ilvl="6" w:tplc="6EECF696">
      <w:numFmt w:val="decimal"/>
      <w:lvlText w:val=""/>
      <w:lvlJc w:val="left"/>
    </w:lvl>
    <w:lvl w:ilvl="7" w:tplc="645EF2FA">
      <w:numFmt w:val="decimal"/>
      <w:lvlText w:val=""/>
      <w:lvlJc w:val="left"/>
    </w:lvl>
    <w:lvl w:ilvl="8" w:tplc="2A8A5E0E">
      <w:numFmt w:val="decimal"/>
      <w:lvlText w:val=""/>
      <w:lvlJc w:val="left"/>
    </w:lvl>
  </w:abstractNum>
  <w:abstractNum w:abstractNumId="11">
    <w:nsid w:val="3352255A"/>
    <w:multiLevelType w:val="hybridMultilevel"/>
    <w:tmpl w:val="4F90C51C"/>
    <w:lvl w:ilvl="0" w:tplc="4420D9C6">
      <w:start w:val="1"/>
      <w:numFmt w:val="lowerLetter"/>
      <w:lvlText w:val="%1)"/>
      <w:lvlJc w:val="left"/>
    </w:lvl>
    <w:lvl w:ilvl="1" w:tplc="36D2859A">
      <w:numFmt w:val="decimal"/>
      <w:lvlText w:val=""/>
      <w:lvlJc w:val="left"/>
    </w:lvl>
    <w:lvl w:ilvl="2" w:tplc="C8B8ED58">
      <w:numFmt w:val="decimal"/>
      <w:lvlText w:val=""/>
      <w:lvlJc w:val="left"/>
    </w:lvl>
    <w:lvl w:ilvl="3" w:tplc="06EAB136">
      <w:numFmt w:val="decimal"/>
      <w:lvlText w:val=""/>
      <w:lvlJc w:val="left"/>
    </w:lvl>
    <w:lvl w:ilvl="4" w:tplc="10087D6C">
      <w:numFmt w:val="decimal"/>
      <w:lvlText w:val=""/>
      <w:lvlJc w:val="left"/>
    </w:lvl>
    <w:lvl w:ilvl="5" w:tplc="26CCD606">
      <w:numFmt w:val="decimal"/>
      <w:lvlText w:val=""/>
      <w:lvlJc w:val="left"/>
    </w:lvl>
    <w:lvl w:ilvl="6" w:tplc="2F3C5BC4">
      <w:numFmt w:val="decimal"/>
      <w:lvlText w:val=""/>
      <w:lvlJc w:val="left"/>
    </w:lvl>
    <w:lvl w:ilvl="7" w:tplc="E15C115C">
      <w:numFmt w:val="decimal"/>
      <w:lvlText w:val=""/>
      <w:lvlJc w:val="left"/>
    </w:lvl>
    <w:lvl w:ilvl="8" w:tplc="6062F4C0">
      <w:numFmt w:val="decimal"/>
      <w:lvlText w:val=""/>
      <w:lvlJc w:val="left"/>
    </w:lvl>
  </w:abstractNum>
  <w:abstractNum w:abstractNumId="12">
    <w:nsid w:val="363B3F5A"/>
    <w:multiLevelType w:val="hybridMultilevel"/>
    <w:tmpl w:val="42C632EA"/>
    <w:lvl w:ilvl="0" w:tplc="04160017">
      <w:start w:val="1"/>
      <w:numFmt w:val="lowerLetter"/>
      <w:lvlText w:val="%1)"/>
      <w:lvlJc w:val="left"/>
      <w:pPr>
        <w:ind w:left="980" w:hanging="360"/>
      </w:pPr>
    </w:lvl>
    <w:lvl w:ilvl="1" w:tplc="04160019" w:tentative="1">
      <w:start w:val="1"/>
      <w:numFmt w:val="lowerLetter"/>
      <w:lvlText w:val="%2."/>
      <w:lvlJc w:val="left"/>
      <w:pPr>
        <w:ind w:left="1700" w:hanging="360"/>
      </w:pPr>
    </w:lvl>
    <w:lvl w:ilvl="2" w:tplc="0416001B" w:tentative="1">
      <w:start w:val="1"/>
      <w:numFmt w:val="lowerRoman"/>
      <w:lvlText w:val="%3."/>
      <w:lvlJc w:val="right"/>
      <w:pPr>
        <w:ind w:left="2420" w:hanging="180"/>
      </w:pPr>
    </w:lvl>
    <w:lvl w:ilvl="3" w:tplc="0416000F" w:tentative="1">
      <w:start w:val="1"/>
      <w:numFmt w:val="decimal"/>
      <w:lvlText w:val="%4."/>
      <w:lvlJc w:val="left"/>
      <w:pPr>
        <w:ind w:left="3140" w:hanging="360"/>
      </w:pPr>
    </w:lvl>
    <w:lvl w:ilvl="4" w:tplc="04160019" w:tentative="1">
      <w:start w:val="1"/>
      <w:numFmt w:val="lowerLetter"/>
      <w:lvlText w:val="%5."/>
      <w:lvlJc w:val="left"/>
      <w:pPr>
        <w:ind w:left="3860" w:hanging="360"/>
      </w:pPr>
    </w:lvl>
    <w:lvl w:ilvl="5" w:tplc="0416001B" w:tentative="1">
      <w:start w:val="1"/>
      <w:numFmt w:val="lowerRoman"/>
      <w:lvlText w:val="%6."/>
      <w:lvlJc w:val="right"/>
      <w:pPr>
        <w:ind w:left="4580" w:hanging="180"/>
      </w:pPr>
    </w:lvl>
    <w:lvl w:ilvl="6" w:tplc="0416000F" w:tentative="1">
      <w:start w:val="1"/>
      <w:numFmt w:val="decimal"/>
      <w:lvlText w:val="%7."/>
      <w:lvlJc w:val="left"/>
      <w:pPr>
        <w:ind w:left="5300" w:hanging="360"/>
      </w:pPr>
    </w:lvl>
    <w:lvl w:ilvl="7" w:tplc="04160019" w:tentative="1">
      <w:start w:val="1"/>
      <w:numFmt w:val="lowerLetter"/>
      <w:lvlText w:val="%8."/>
      <w:lvlJc w:val="left"/>
      <w:pPr>
        <w:ind w:left="6020" w:hanging="360"/>
      </w:pPr>
    </w:lvl>
    <w:lvl w:ilvl="8" w:tplc="0416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3">
    <w:nsid w:val="3F2DBA31"/>
    <w:multiLevelType w:val="hybridMultilevel"/>
    <w:tmpl w:val="89027260"/>
    <w:lvl w:ilvl="0" w:tplc="63AC4388">
      <w:start w:val="1"/>
      <w:numFmt w:val="bullet"/>
      <w:lvlText w:val=""/>
      <w:lvlJc w:val="left"/>
    </w:lvl>
    <w:lvl w:ilvl="1" w:tplc="21F04E68">
      <w:numFmt w:val="decimal"/>
      <w:lvlText w:val=""/>
      <w:lvlJc w:val="left"/>
    </w:lvl>
    <w:lvl w:ilvl="2" w:tplc="6108E2AE">
      <w:numFmt w:val="decimal"/>
      <w:lvlText w:val=""/>
      <w:lvlJc w:val="left"/>
    </w:lvl>
    <w:lvl w:ilvl="3" w:tplc="B22848D8">
      <w:numFmt w:val="decimal"/>
      <w:lvlText w:val=""/>
      <w:lvlJc w:val="left"/>
    </w:lvl>
    <w:lvl w:ilvl="4" w:tplc="1ADCE01C">
      <w:numFmt w:val="decimal"/>
      <w:lvlText w:val=""/>
      <w:lvlJc w:val="left"/>
    </w:lvl>
    <w:lvl w:ilvl="5" w:tplc="15A82CFC">
      <w:numFmt w:val="decimal"/>
      <w:lvlText w:val=""/>
      <w:lvlJc w:val="left"/>
    </w:lvl>
    <w:lvl w:ilvl="6" w:tplc="0F6AA2E8">
      <w:numFmt w:val="decimal"/>
      <w:lvlText w:val=""/>
      <w:lvlJc w:val="left"/>
    </w:lvl>
    <w:lvl w:ilvl="7" w:tplc="17FC752E">
      <w:numFmt w:val="decimal"/>
      <w:lvlText w:val=""/>
      <w:lvlJc w:val="left"/>
    </w:lvl>
    <w:lvl w:ilvl="8" w:tplc="D2EE9078">
      <w:numFmt w:val="decimal"/>
      <w:lvlText w:val=""/>
      <w:lvlJc w:val="left"/>
    </w:lvl>
  </w:abstractNum>
  <w:abstractNum w:abstractNumId="14">
    <w:nsid w:val="41A7C4C9"/>
    <w:multiLevelType w:val="hybridMultilevel"/>
    <w:tmpl w:val="BD50481E"/>
    <w:lvl w:ilvl="0" w:tplc="F93E594A">
      <w:start w:val="1"/>
      <w:numFmt w:val="bullet"/>
      <w:lvlText w:val="-"/>
      <w:lvlJc w:val="left"/>
    </w:lvl>
    <w:lvl w:ilvl="1" w:tplc="FA088690">
      <w:numFmt w:val="decimal"/>
      <w:lvlText w:val=""/>
      <w:lvlJc w:val="left"/>
    </w:lvl>
    <w:lvl w:ilvl="2" w:tplc="C0FAE066">
      <w:numFmt w:val="decimal"/>
      <w:lvlText w:val=""/>
      <w:lvlJc w:val="left"/>
    </w:lvl>
    <w:lvl w:ilvl="3" w:tplc="4FF8741A">
      <w:numFmt w:val="decimal"/>
      <w:lvlText w:val=""/>
      <w:lvlJc w:val="left"/>
    </w:lvl>
    <w:lvl w:ilvl="4" w:tplc="A41AF120">
      <w:numFmt w:val="decimal"/>
      <w:lvlText w:val=""/>
      <w:lvlJc w:val="left"/>
    </w:lvl>
    <w:lvl w:ilvl="5" w:tplc="ECD89C96">
      <w:numFmt w:val="decimal"/>
      <w:lvlText w:val=""/>
      <w:lvlJc w:val="left"/>
    </w:lvl>
    <w:lvl w:ilvl="6" w:tplc="A6743446">
      <w:numFmt w:val="decimal"/>
      <w:lvlText w:val=""/>
      <w:lvlJc w:val="left"/>
    </w:lvl>
    <w:lvl w:ilvl="7" w:tplc="D4BA6F96">
      <w:numFmt w:val="decimal"/>
      <w:lvlText w:val=""/>
      <w:lvlJc w:val="left"/>
    </w:lvl>
    <w:lvl w:ilvl="8" w:tplc="6054DD0A">
      <w:numFmt w:val="decimal"/>
      <w:lvlText w:val=""/>
      <w:lvlJc w:val="left"/>
    </w:lvl>
  </w:abstractNum>
  <w:abstractNum w:abstractNumId="15">
    <w:nsid w:val="431BD7B7"/>
    <w:multiLevelType w:val="hybridMultilevel"/>
    <w:tmpl w:val="2DB4C0CC"/>
    <w:lvl w:ilvl="0" w:tplc="F584913E">
      <w:start w:val="1"/>
      <w:numFmt w:val="bullet"/>
      <w:lvlText w:val=""/>
      <w:lvlJc w:val="left"/>
    </w:lvl>
    <w:lvl w:ilvl="1" w:tplc="A470D538">
      <w:start w:val="1"/>
      <w:numFmt w:val="decimal"/>
      <w:lvlText w:val="%2."/>
      <w:lvlJc w:val="left"/>
    </w:lvl>
    <w:lvl w:ilvl="2" w:tplc="69461BF6">
      <w:numFmt w:val="decimal"/>
      <w:lvlText w:val=""/>
      <w:lvlJc w:val="left"/>
    </w:lvl>
    <w:lvl w:ilvl="3" w:tplc="3350D54A">
      <w:numFmt w:val="decimal"/>
      <w:lvlText w:val=""/>
      <w:lvlJc w:val="left"/>
    </w:lvl>
    <w:lvl w:ilvl="4" w:tplc="067293C2">
      <w:numFmt w:val="decimal"/>
      <w:lvlText w:val=""/>
      <w:lvlJc w:val="left"/>
    </w:lvl>
    <w:lvl w:ilvl="5" w:tplc="023E4E92">
      <w:numFmt w:val="decimal"/>
      <w:lvlText w:val=""/>
      <w:lvlJc w:val="left"/>
    </w:lvl>
    <w:lvl w:ilvl="6" w:tplc="A67C813C">
      <w:numFmt w:val="decimal"/>
      <w:lvlText w:val=""/>
      <w:lvlJc w:val="left"/>
    </w:lvl>
    <w:lvl w:ilvl="7" w:tplc="41AA7E2C">
      <w:numFmt w:val="decimal"/>
      <w:lvlText w:val=""/>
      <w:lvlJc w:val="left"/>
    </w:lvl>
    <w:lvl w:ilvl="8" w:tplc="F15868A2">
      <w:numFmt w:val="decimal"/>
      <w:lvlText w:val=""/>
      <w:lvlJc w:val="left"/>
    </w:lvl>
  </w:abstractNum>
  <w:abstractNum w:abstractNumId="16">
    <w:nsid w:val="436C6125"/>
    <w:multiLevelType w:val="hybridMultilevel"/>
    <w:tmpl w:val="638EC022"/>
    <w:lvl w:ilvl="0" w:tplc="6A8CE152">
      <w:start w:val="1"/>
      <w:numFmt w:val="bullet"/>
      <w:lvlText w:val="-"/>
      <w:lvlJc w:val="left"/>
    </w:lvl>
    <w:lvl w:ilvl="1" w:tplc="960A978C">
      <w:numFmt w:val="decimal"/>
      <w:lvlText w:val=""/>
      <w:lvlJc w:val="left"/>
    </w:lvl>
    <w:lvl w:ilvl="2" w:tplc="781EB59A">
      <w:numFmt w:val="decimal"/>
      <w:lvlText w:val=""/>
      <w:lvlJc w:val="left"/>
    </w:lvl>
    <w:lvl w:ilvl="3" w:tplc="8DE4C582">
      <w:numFmt w:val="decimal"/>
      <w:lvlText w:val=""/>
      <w:lvlJc w:val="left"/>
    </w:lvl>
    <w:lvl w:ilvl="4" w:tplc="B84E268A">
      <w:numFmt w:val="decimal"/>
      <w:lvlText w:val=""/>
      <w:lvlJc w:val="left"/>
    </w:lvl>
    <w:lvl w:ilvl="5" w:tplc="E362C5C4">
      <w:numFmt w:val="decimal"/>
      <w:lvlText w:val=""/>
      <w:lvlJc w:val="left"/>
    </w:lvl>
    <w:lvl w:ilvl="6" w:tplc="90C45AEC">
      <w:numFmt w:val="decimal"/>
      <w:lvlText w:val=""/>
      <w:lvlJc w:val="left"/>
    </w:lvl>
    <w:lvl w:ilvl="7" w:tplc="856AB256">
      <w:numFmt w:val="decimal"/>
      <w:lvlText w:val=""/>
      <w:lvlJc w:val="left"/>
    </w:lvl>
    <w:lvl w:ilvl="8" w:tplc="3C504A0C">
      <w:numFmt w:val="decimal"/>
      <w:lvlText w:val=""/>
      <w:lvlJc w:val="left"/>
    </w:lvl>
  </w:abstractNum>
  <w:abstractNum w:abstractNumId="17">
    <w:nsid w:val="467C36A7"/>
    <w:multiLevelType w:val="multilevel"/>
    <w:tmpl w:val="B21C7B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0" w:hanging="1440"/>
      </w:pPr>
      <w:rPr>
        <w:rFonts w:hint="default"/>
      </w:rPr>
    </w:lvl>
  </w:abstractNum>
  <w:abstractNum w:abstractNumId="18">
    <w:nsid w:val="4E6AFB66"/>
    <w:multiLevelType w:val="hybridMultilevel"/>
    <w:tmpl w:val="76A079FA"/>
    <w:lvl w:ilvl="0" w:tplc="0E66CE52">
      <w:start w:val="1"/>
      <w:numFmt w:val="bullet"/>
      <w:lvlText w:val=""/>
      <w:lvlJc w:val="left"/>
    </w:lvl>
    <w:lvl w:ilvl="1" w:tplc="A322D380">
      <w:numFmt w:val="decimal"/>
      <w:lvlText w:val=""/>
      <w:lvlJc w:val="left"/>
    </w:lvl>
    <w:lvl w:ilvl="2" w:tplc="96F2343C">
      <w:numFmt w:val="decimal"/>
      <w:lvlText w:val=""/>
      <w:lvlJc w:val="left"/>
    </w:lvl>
    <w:lvl w:ilvl="3" w:tplc="66F89D28">
      <w:numFmt w:val="decimal"/>
      <w:lvlText w:val=""/>
      <w:lvlJc w:val="left"/>
    </w:lvl>
    <w:lvl w:ilvl="4" w:tplc="9488B792">
      <w:numFmt w:val="decimal"/>
      <w:lvlText w:val=""/>
      <w:lvlJc w:val="left"/>
    </w:lvl>
    <w:lvl w:ilvl="5" w:tplc="FF24A086">
      <w:numFmt w:val="decimal"/>
      <w:lvlText w:val=""/>
      <w:lvlJc w:val="left"/>
    </w:lvl>
    <w:lvl w:ilvl="6" w:tplc="C5FAC2D4">
      <w:numFmt w:val="decimal"/>
      <w:lvlText w:val=""/>
      <w:lvlJc w:val="left"/>
    </w:lvl>
    <w:lvl w:ilvl="7" w:tplc="EE4C798A">
      <w:numFmt w:val="decimal"/>
      <w:lvlText w:val=""/>
      <w:lvlJc w:val="left"/>
    </w:lvl>
    <w:lvl w:ilvl="8" w:tplc="04E048CA">
      <w:numFmt w:val="decimal"/>
      <w:lvlText w:val=""/>
      <w:lvlJc w:val="left"/>
    </w:lvl>
  </w:abstractNum>
  <w:abstractNum w:abstractNumId="19">
    <w:nsid w:val="519B500D"/>
    <w:multiLevelType w:val="hybridMultilevel"/>
    <w:tmpl w:val="C12C37C4"/>
    <w:lvl w:ilvl="0" w:tplc="DF929B74">
      <w:start w:val="15"/>
      <w:numFmt w:val="lowerLetter"/>
      <w:lvlText w:val="%1"/>
      <w:lvlJc w:val="left"/>
    </w:lvl>
    <w:lvl w:ilvl="1" w:tplc="2AC8A41A">
      <w:numFmt w:val="decimal"/>
      <w:lvlText w:val=""/>
      <w:lvlJc w:val="left"/>
    </w:lvl>
    <w:lvl w:ilvl="2" w:tplc="FA982084">
      <w:numFmt w:val="decimal"/>
      <w:lvlText w:val=""/>
      <w:lvlJc w:val="left"/>
    </w:lvl>
    <w:lvl w:ilvl="3" w:tplc="BAD86596">
      <w:numFmt w:val="decimal"/>
      <w:lvlText w:val=""/>
      <w:lvlJc w:val="left"/>
    </w:lvl>
    <w:lvl w:ilvl="4" w:tplc="A6D486A6">
      <w:numFmt w:val="decimal"/>
      <w:lvlText w:val=""/>
      <w:lvlJc w:val="left"/>
    </w:lvl>
    <w:lvl w:ilvl="5" w:tplc="2116C908">
      <w:numFmt w:val="decimal"/>
      <w:lvlText w:val=""/>
      <w:lvlJc w:val="left"/>
    </w:lvl>
    <w:lvl w:ilvl="6" w:tplc="B832EC18">
      <w:numFmt w:val="decimal"/>
      <w:lvlText w:val=""/>
      <w:lvlJc w:val="left"/>
    </w:lvl>
    <w:lvl w:ilvl="7" w:tplc="09D46C02">
      <w:numFmt w:val="decimal"/>
      <w:lvlText w:val=""/>
      <w:lvlJc w:val="left"/>
    </w:lvl>
    <w:lvl w:ilvl="8" w:tplc="14BE1C6E">
      <w:numFmt w:val="decimal"/>
      <w:lvlText w:val=""/>
      <w:lvlJc w:val="left"/>
    </w:lvl>
  </w:abstractNum>
  <w:abstractNum w:abstractNumId="20">
    <w:nsid w:val="628C895D"/>
    <w:multiLevelType w:val="hybridMultilevel"/>
    <w:tmpl w:val="3A22B852"/>
    <w:lvl w:ilvl="0" w:tplc="D4487136">
      <w:start w:val="1"/>
      <w:numFmt w:val="bullet"/>
      <w:lvlText w:val="-"/>
      <w:lvlJc w:val="left"/>
    </w:lvl>
    <w:lvl w:ilvl="1" w:tplc="9D08BFE6">
      <w:numFmt w:val="decimal"/>
      <w:lvlText w:val=""/>
      <w:lvlJc w:val="left"/>
    </w:lvl>
    <w:lvl w:ilvl="2" w:tplc="792AE6A2">
      <w:numFmt w:val="decimal"/>
      <w:lvlText w:val=""/>
      <w:lvlJc w:val="left"/>
    </w:lvl>
    <w:lvl w:ilvl="3" w:tplc="53AA1608">
      <w:numFmt w:val="decimal"/>
      <w:lvlText w:val=""/>
      <w:lvlJc w:val="left"/>
    </w:lvl>
    <w:lvl w:ilvl="4" w:tplc="95509AF8">
      <w:numFmt w:val="decimal"/>
      <w:lvlText w:val=""/>
      <w:lvlJc w:val="left"/>
    </w:lvl>
    <w:lvl w:ilvl="5" w:tplc="BF30149A">
      <w:numFmt w:val="decimal"/>
      <w:lvlText w:val=""/>
      <w:lvlJc w:val="left"/>
    </w:lvl>
    <w:lvl w:ilvl="6" w:tplc="C4988D62">
      <w:numFmt w:val="decimal"/>
      <w:lvlText w:val=""/>
      <w:lvlJc w:val="left"/>
    </w:lvl>
    <w:lvl w:ilvl="7" w:tplc="931E5E60">
      <w:numFmt w:val="decimal"/>
      <w:lvlText w:val=""/>
      <w:lvlJc w:val="left"/>
    </w:lvl>
    <w:lvl w:ilvl="8" w:tplc="F3CA184C">
      <w:numFmt w:val="decimal"/>
      <w:lvlText w:val=""/>
      <w:lvlJc w:val="left"/>
    </w:lvl>
  </w:abstractNum>
  <w:abstractNum w:abstractNumId="21">
    <w:nsid w:val="62BBD95A"/>
    <w:multiLevelType w:val="hybridMultilevel"/>
    <w:tmpl w:val="D7E640CA"/>
    <w:lvl w:ilvl="0" w:tplc="E12E5540">
      <w:start w:val="1"/>
      <w:numFmt w:val="bullet"/>
      <w:lvlText w:val="-"/>
      <w:lvlJc w:val="left"/>
    </w:lvl>
    <w:lvl w:ilvl="1" w:tplc="F09AD396">
      <w:numFmt w:val="decimal"/>
      <w:lvlText w:val=""/>
      <w:lvlJc w:val="left"/>
    </w:lvl>
    <w:lvl w:ilvl="2" w:tplc="D6CE3266">
      <w:numFmt w:val="decimal"/>
      <w:lvlText w:val=""/>
      <w:lvlJc w:val="left"/>
    </w:lvl>
    <w:lvl w:ilvl="3" w:tplc="FC48FA16">
      <w:numFmt w:val="decimal"/>
      <w:lvlText w:val=""/>
      <w:lvlJc w:val="left"/>
    </w:lvl>
    <w:lvl w:ilvl="4" w:tplc="A4CC9FC6">
      <w:numFmt w:val="decimal"/>
      <w:lvlText w:val=""/>
      <w:lvlJc w:val="left"/>
    </w:lvl>
    <w:lvl w:ilvl="5" w:tplc="1CD474A2">
      <w:numFmt w:val="decimal"/>
      <w:lvlText w:val=""/>
      <w:lvlJc w:val="left"/>
    </w:lvl>
    <w:lvl w:ilvl="6" w:tplc="CD969F36">
      <w:numFmt w:val="decimal"/>
      <w:lvlText w:val=""/>
      <w:lvlJc w:val="left"/>
    </w:lvl>
    <w:lvl w:ilvl="7" w:tplc="6F22D1BC">
      <w:numFmt w:val="decimal"/>
      <w:lvlText w:val=""/>
      <w:lvlJc w:val="left"/>
    </w:lvl>
    <w:lvl w:ilvl="8" w:tplc="C256E9BC">
      <w:numFmt w:val="decimal"/>
      <w:lvlText w:val=""/>
      <w:lvlJc w:val="left"/>
    </w:lvl>
  </w:abstractNum>
  <w:abstractNum w:abstractNumId="22">
    <w:nsid w:val="6763845E"/>
    <w:multiLevelType w:val="hybridMultilevel"/>
    <w:tmpl w:val="A0127580"/>
    <w:lvl w:ilvl="0" w:tplc="403EF4CA">
      <w:start w:val="1"/>
      <w:numFmt w:val="bullet"/>
      <w:lvlText w:val=""/>
      <w:lvlJc w:val="left"/>
    </w:lvl>
    <w:lvl w:ilvl="1" w:tplc="A142EB4A">
      <w:numFmt w:val="decimal"/>
      <w:lvlText w:val=""/>
      <w:lvlJc w:val="left"/>
    </w:lvl>
    <w:lvl w:ilvl="2" w:tplc="08DAF132">
      <w:numFmt w:val="decimal"/>
      <w:lvlText w:val=""/>
      <w:lvlJc w:val="left"/>
    </w:lvl>
    <w:lvl w:ilvl="3" w:tplc="D5AA8CDC">
      <w:numFmt w:val="decimal"/>
      <w:lvlText w:val=""/>
      <w:lvlJc w:val="left"/>
    </w:lvl>
    <w:lvl w:ilvl="4" w:tplc="639E2EE2">
      <w:numFmt w:val="decimal"/>
      <w:lvlText w:val=""/>
      <w:lvlJc w:val="left"/>
    </w:lvl>
    <w:lvl w:ilvl="5" w:tplc="16F07AC8">
      <w:numFmt w:val="decimal"/>
      <w:lvlText w:val=""/>
      <w:lvlJc w:val="left"/>
    </w:lvl>
    <w:lvl w:ilvl="6" w:tplc="C1DA72FE">
      <w:numFmt w:val="decimal"/>
      <w:lvlText w:val=""/>
      <w:lvlJc w:val="left"/>
    </w:lvl>
    <w:lvl w:ilvl="7" w:tplc="D652BFB4">
      <w:numFmt w:val="decimal"/>
      <w:lvlText w:val=""/>
      <w:lvlJc w:val="left"/>
    </w:lvl>
    <w:lvl w:ilvl="8" w:tplc="CE96D322">
      <w:numFmt w:val="decimal"/>
      <w:lvlText w:val=""/>
      <w:lvlJc w:val="left"/>
    </w:lvl>
  </w:abstractNum>
  <w:abstractNum w:abstractNumId="23">
    <w:nsid w:val="6B68079A"/>
    <w:multiLevelType w:val="hybridMultilevel"/>
    <w:tmpl w:val="48509D6A"/>
    <w:lvl w:ilvl="0" w:tplc="90C2DF52">
      <w:start w:val="2"/>
      <w:numFmt w:val="decimal"/>
      <w:lvlText w:val="%1."/>
      <w:lvlJc w:val="left"/>
    </w:lvl>
    <w:lvl w:ilvl="1" w:tplc="DBF4D9D2">
      <w:numFmt w:val="decimal"/>
      <w:lvlText w:val=""/>
      <w:lvlJc w:val="left"/>
    </w:lvl>
    <w:lvl w:ilvl="2" w:tplc="CA047292">
      <w:numFmt w:val="decimal"/>
      <w:lvlText w:val=""/>
      <w:lvlJc w:val="left"/>
    </w:lvl>
    <w:lvl w:ilvl="3" w:tplc="D994A386">
      <w:numFmt w:val="decimal"/>
      <w:lvlText w:val=""/>
      <w:lvlJc w:val="left"/>
    </w:lvl>
    <w:lvl w:ilvl="4" w:tplc="D3FAD854">
      <w:numFmt w:val="decimal"/>
      <w:lvlText w:val=""/>
      <w:lvlJc w:val="left"/>
    </w:lvl>
    <w:lvl w:ilvl="5" w:tplc="9FB8C700">
      <w:numFmt w:val="decimal"/>
      <w:lvlText w:val=""/>
      <w:lvlJc w:val="left"/>
    </w:lvl>
    <w:lvl w:ilvl="6" w:tplc="CA3AA2DE">
      <w:numFmt w:val="decimal"/>
      <w:lvlText w:val=""/>
      <w:lvlJc w:val="left"/>
    </w:lvl>
    <w:lvl w:ilvl="7" w:tplc="9A18F2BA">
      <w:numFmt w:val="decimal"/>
      <w:lvlText w:val=""/>
      <w:lvlJc w:val="left"/>
    </w:lvl>
    <w:lvl w:ilvl="8" w:tplc="93C8EBE6">
      <w:numFmt w:val="decimal"/>
      <w:lvlText w:val=""/>
      <w:lvlJc w:val="left"/>
    </w:lvl>
  </w:abstractNum>
  <w:abstractNum w:abstractNumId="24">
    <w:nsid w:val="721DA317"/>
    <w:multiLevelType w:val="hybridMultilevel"/>
    <w:tmpl w:val="D9008838"/>
    <w:lvl w:ilvl="0" w:tplc="3104E94E">
      <w:start w:val="1"/>
      <w:numFmt w:val="bullet"/>
      <w:lvlText w:val="-"/>
      <w:lvlJc w:val="left"/>
    </w:lvl>
    <w:lvl w:ilvl="1" w:tplc="D67A927A">
      <w:numFmt w:val="decimal"/>
      <w:lvlText w:val=""/>
      <w:lvlJc w:val="left"/>
    </w:lvl>
    <w:lvl w:ilvl="2" w:tplc="D48A39BC">
      <w:numFmt w:val="decimal"/>
      <w:lvlText w:val=""/>
      <w:lvlJc w:val="left"/>
    </w:lvl>
    <w:lvl w:ilvl="3" w:tplc="5CFC92DA">
      <w:numFmt w:val="decimal"/>
      <w:lvlText w:val=""/>
      <w:lvlJc w:val="left"/>
    </w:lvl>
    <w:lvl w:ilvl="4" w:tplc="57220C36">
      <w:numFmt w:val="decimal"/>
      <w:lvlText w:val=""/>
      <w:lvlJc w:val="left"/>
    </w:lvl>
    <w:lvl w:ilvl="5" w:tplc="F01ACE10">
      <w:numFmt w:val="decimal"/>
      <w:lvlText w:val=""/>
      <w:lvlJc w:val="left"/>
    </w:lvl>
    <w:lvl w:ilvl="6" w:tplc="B9A44374">
      <w:numFmt w:val="decimal"/>
      <w:lvlText w:val=""/>
      <w:lvlJc w:val="left"/>
    </w:lvl>
    <w:lvl w:ilvl="7" w:tplc="4B8227FC">
      <w:numFmt w:val="decimal"/>
      <w:lvlText w:val=""/>
      <w:lvlJc w:val="left"/>
    </w:lvl>
    <w:lvl w:ilvl="8" w:tplc="53263184">
      <w:numFmt w:val="decimal"/>
      <w:lvlText w:val=""/>
      <w:lvlJc w:val="left"/>
    </w:lvl>
  </w:abstractNum>
  <w:abstractNum w:abstractNumId="25">
    <w:nsid w:val="75A2A8D4"/>
    <w:multiLevelType w:val="hybridMultilevel"/>
    <w:tmpl w:val="6B367A68"/>
    <w:lvl w:ilvl="0" w:tplc="52A60706">
      <w:start w:val="1"/>
      <w:numFmt w:val="bullet"/>
      <w:lvlText w:val=""/>
      <w:lvlJc w:val="left"/>
    </w:lvl>
    <w:lvl w:ilvl="1" w:tplc="EA26679E">
      <w:numFmt w:val="decimal"/>
      <w:lvlText w:val=""/>
      <w:lvlJc w:val="left"/>
    </w:lvl>
    <w:lvl w:ilvl="2" w:tplc="ADB223C4">
      <w:numFmt w:val="decimal"/>
      <w:lvlText w:val=""/>
      <w:lvlJc w:val="left"/>
    </w:lvl>
    <w:lvl w:ilvl="3" w:tplc="9A94A4AE">
      <w:numFmt w:val="decimal"/>
      <w:lvlText w:val=""/>
      <w:lvlJc w:val="left"/>
    </w:lvl>
    <w:lvl w:ilvl="4" w:tplc="1DF81E54">
      <w:numFmt w:val="decimal"/>
      <w:lvlText w:val=""/>
      <w:lvlJc w:val="left"/>
    </w:lvl>
    <w:lvl w:ilvl="5" w:tplc="DF22B0C0">
      <w:numFmt w:val="decimal"/>
      <w:lvlText w:val=""/>
      <w:lvlJc w:val="left"/>
    </w:lvl>
    <w:lvl w:ilvl="6" w:tplc="3864DCE8">
      <w:numFmt w:val="decimal"/>
      <w:lvlText w:val=""/>
      <w:lvlJc w:val="left"/>
    </w:lvl>
    <w:lvl w:ilvl="7" w:tplc="4102624E">
      <w:numFmt w:val="decimal"/>
      <w:lvlText w:val=""/>
      <w:lvlJc w:val="left"/>
    </w:lvl>
    <w:lvl w:ilvl="8" w:tplc="E5DA65B6">
      <w:numFmt w:val="decimal"/>
      <w:lvlText w:val=""/>
      <w:lvlJc w:val="left"/>
    </w:lvl>
  </w:abstractNum>
  <w:abstractNum w:abstractNumId="26">
    <w:nsid w:val="7C83E458"/>
    <w:multiLevelType w:val="hybridMultilevel"/>
    <w:tmpl w:val="D21E7F2C"/>
    <w:lvl w:ilvl="0" w:tplc="2776201E">
      <w:start w:val="2"/>
      <w:numFmt w:val="decimal"/>
      <w:lvlText w:val="%1."/>
      <w:lvlJc w:val="left"/>
    </w:lvl>
    <w:lvl w:ilvl="1" w:tplc="774C44A2">
      <w:numFmt w:val="decimal"/>
      <w:lvlText w:val=""/>
      <w:lvlJc w:val="left"/>
    </w:lvl>
    <w:lvl w:ilvl="2" w:tplc="7236E0D4">
      <w:numFmt w:val="decimal"/>
      <w:lvlText w:val=""/>
      <w:lvlJc w:val="left"/>
    </w:lvl>
    <w:lvl w:ilvl="3" w:tplc="AD843C76">
      <w:numFmt w:val="decimal"/>
      <w:lvlText w:val=""/>
      <w:lvlJc w:val="left"/>
    </w:lvl>
    <w:lvl w:ilvl="4" w:tplc="E19A81C2">
      <w:numFmt w:val="decimal"/>
      <w:lvlText w:val=""/>
      <w:lvlJc w:val="left"/>
    </w:lvl>
    <w:lvl w:ilvl="5" w:tplc="57F23D08">
      <w:numFmt w:val="decimal"/>
      <w:lvlText w:val=""/>
      <w:lvlJc w:val="left"/>
    </w:lvl>
    <w:lvl w:ilvl="6" w:tplc="DC7AF1C8">
      <w:numFmt w:val="decimal"/>
      <w:lvlText w:val=""/>
      <w:lvlJc w:val="left"/>
    </w:lvl>
    <w:lvl w:ilvl="7" w:tplc="4C04B078">
      <w:numFmt w:val="decimal"/>
      <w:lvlText w:val=""/>
      <w:lvlJc w:val="left"/>
    </w:lvl>
    <w:lvl w:ilvl="8" w:tplc="995034E4">
      <w:numFmt w:val="decimal"/>
      <w:lvlText w:val=""/>
      <w:lvlJc w:val="left"/>
    </w:lvl>
  </w:abstractNum>
  <w:abstractNum w:abstractNumId="27">
    <w:nsid w:val="7FDCC233"/>
    <w:multiLevelType w:val="hybridMultilevel"/>
    <w:tmpl w:val="ED3C9780"/>
    <w:lvl w:ilvl="0" w:tplc="91B2DB7C">
      <w:start w:val="1"/>
      <w:numFmt w:val="lowerLetter"/>
      <w:lvlText w:val="%1)"/>
      <w:lvlJc w:val="left"/>
    </w:lvl>
    <w:lvl w:ilvl="1" w:tplc="C5981296">
      <w:numFmt w:val="decimal"/>
      <w:lvlText w:val=""/>
      <w:lvlJc w:val="left"/>
    </w:lvl>
    <w:lvl w:ilvl="2" w:tplc="89285920">
      <w:numFmt w:val="decimal"/>
      <w:lvlText w:val=""/>
      <w:lvlJc w:val="left"/>
    </w:lvl>
    <w:lvl w:ilvl="3" w:tplc="A1F6F676">
      <w:numFmt w:val="decimal"/>
      <w:lvlText w:val=""/>
      <w:lvlJc w:val="left"/>
    </w:lvl>
    <w:lvl w:ilvl="4" w:tplc="D18A4720">
      <w:numFmt w:val="decimal"/>
      <w:lvlText w:val=""/>
      <w:lvlJc w:val="left"/>
    </w:lvl>
    <w:lvl w:ilvl="5" w:tplc="119CDA52">
      <w:numFmt w:val="decimal"/>
      <w:lvlText w:val=""/>
      <w:lvlJc w:val="left"/>
    </w:lvl>
    <w:lvl w:ilvl="6" w:tplc="0892341C">
      <w:numFmt w:val="decimal"/>
      <w:lvlText w:val=""/>
      <w:lvlJc w:val="left"/>
    </w:lvl>
    <w:lvl w:ilvl="7" w:tplc="694AA898">
      <w:numFmt w:val="decimal"/>
      <w:lvlText w:val=""/>
      <w:lvlJc w:val="left"/>
    </w:lvl>
    <w:lvl w:ilvl="8" w:tplc="382A00A0">
      <w:numFmt w:val="decimal"/>
      <w:lvlText w:val=""/>
      <w:lvlJc w:val="left"/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"/>
  </w:num>
  <w:num w:numId="5">
    <w:abstractNumId w:val="27"/>
  </w:num>
  <w:num w:numId="6">
    <w:abstractNumId w:val="5"/>
  </w:num>
  <w:num w:numId="7">
    <w:abstractNumId w:val="14"/>
  </w:num>
  <w:num w:numId="8">
    <w:abstractNumId w:val="23"/>
  </w:num>
  <w:num w:numId="9">
    <w:abstractNumId w:val="18"/>
  </w:num>
  <w:num w:numId="10">
    <w:abstractNumId w:val="8"/>
  </w:num>
  <w:num w:numId="11">
    <w:abstractNumId w:val="19"/>
  </w:num>
  <w:num w:numId="12">
    <w:abstractNumId w:val="15"/>
  </w:num>
  <w:num w:numId="13">
    <w:abstractNumId w:val="13"/>
  </w:num>
  <w:num w:numId="14">
    <w:abstractNumId w:val="26"/>
  </w:num>
  <w:num w:numId="15">
    <w:abstractNumId w:val="7"/>
  </w:num>
  <w:num w:numId="16">
    <w:abstractNumId w:val="21"/>
  </w:num>
  <w:num w:numId="17">
    <w:abstractNumId w:val="16"/>
  </w:num>
  <w:num w:numId="18">
    <w:abstractNumId w:val="20"/>
  </w:num>
  <w:num w:numId="19">
    <w:abstractNumId w:val="10"/>
  </w:num>
  <w:num w:numId="20">
    <w:abstractNumId w:val="24"/>
  </w:num>
  <w:num w:numId="21">
    <w:abstractNumId w:val="6"/>
  </w:num>
  <w:num w:numId="22">
    <w:abstractNumId w:val="9"/>
  </w:num>
  <w:num w:numId="23">
    <w:abstractNumId w:val="22"/>
  </w:num>
  <w:num w:numId="24">
    <w:abstractNumId w:val="25"/>
  </w:num>
  <w:num w:numId="25">
    <w:abstractNumId w:val="17"/>
  </w:num>
  <w:num w:numId="26">
    <w:abstractNumId w:val="0"/>
  </w:num>
  <w:num w:numId="27">
    <w:abstractNumId w:val="12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markup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280"/>
    <w:rsid w:val="00187240"/>
    <w:rsid w:val="00227F87"/>
    <w:rsid w:val="002C16EF"/>
    <w:rsid w:val="002F0D64"/>
    <w:rsid w:val="0036680F"/>
    <w:rsid w:val="005F4B58"/>
    <w:rsid w:val="006C1D3A"/>
    <w:rsid w:val="00737D55"/>
    <w:rsid w:val="007B12B4"/>
    <w:rsid w:val="007E1280"/>
    <w:rsid w:val="00820834"/>
    <w:rsid w:val="00957F3B"/>
    <w:rsid w:val="00B15234"/>
    <w:rsid w:val="00B90E71"/>
    <w:rsid w:val="00B97FBB"/>
    <w:rsid w:val="00D27A22"/>
    <w:rsid w:val="00E07610"/>
    <w:rsid w:val="00F2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12B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B12B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12B4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27F87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27F8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7F87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227F8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27F87"/>
  </w:style>
  <w:style w:type="paragraph" w:styleId="Rodap">
    <w:name w:val="footer"/>
    <w:basedOn w:val="Normal"/>
    <w:link w:val="RodapChar"/>
    <w:uiPriority w:val="99"/>
    <w:unhideWhenUsed/>
    <w:rsid w:val="00227F8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27F87"/>
  </w:style>
  <w:style w:type="table" w:styleId="Tabelacomgrade">
    <w:name w:val="Table Grid"/>
    <w:basedOn w:val="Tabelanormal"/>
    <w:uiPriority w:val="59"/>
    <w:rsid w:val="00820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82083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2083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2083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2083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20834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668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12B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B12B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12B4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27F87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27F8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7F87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227F8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27F87"/>
  </w:style>
  <w:style w:type="paragraph" w:styleId="Rodap">
    <w:name w:val="footer"/>
    <w:basedOn w:val="Normal"/>
    <w:link w:val="RodapChar"/>
    <w:uiPriority w:val="99"/>
    <w:unhideWhenUsed/>
    <w:rsid w:val="00227F8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27F87"/>
  </w:style>
  <w:style w:type="table" w:styleId="Tabelacomgrade">
    <w:name w:val="Table Grid"/>
    <w:basedOn w:val="Tabelanormal"/>
    <w:uiPriority w:val="59"/>
    <w:rsid w:val="00820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82083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2083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2083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2083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20834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668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outu.be/pytZtMHQCyI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youtu.be/kLvdJIAZGZ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5fJHNK0GWaY" TargetMode="Externa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youtu.be/M5wx4NJQeA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7035E-4E5C-4D29-A6D4-BE2BBBA84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13</Pages>
  <Words>3762</Words>
  <Characters>20319</Characters>
  <Application>Microsoft Office Word</Application>
  <DocSecurity>0</DocSecurity>
  <Lines>169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Thiago Ávila</cp:lastModifiedBy>
  <cp:revision>6</cp:revision>
  <dcterms:created xsi:type="dcterms:W3CDTF">2018-02-19T14:23:00Z</dcterms:created>
  <dcterms:modified xsi:type="dcterms:W3CDTF">2018-02-22T18:28:00Z</dcterms:modified>
</cp:coreProperties>
</file>